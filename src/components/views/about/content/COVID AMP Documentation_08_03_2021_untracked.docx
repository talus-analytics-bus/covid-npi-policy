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A0A3D" w14:textId="51F99C99" w:rsidR="00A1463C" w:rsidRDefault="00EF2C96">
      <w:pPr>
        <w:pStyle w:val="Heading2"/>
        <w:rPr>
          <w:rFonts w:ascii="Open Sans" w:eastAsia="Open Sans" w:hAnsi="Open Sans" w:cs="Open Sans"/>
        </w:rPr>
      </w:pPr>
      <w:r>
        <w:rPr>
          <w:rFonts w:ascii="Open Sans" w:eastAsia="Open Sans" w:hAnsi="Open Sans" w:cs="Open Sans"/>
        </w:rPr>
        <w:t xml:space="preserve">Overview </w:t>
      </w:r>
    </w:p>
    <w:p w14:paraId="560B62EA" w14:textId="77777777" w:rsidR="00BD0029" w:rsidRPr="006D5963" w:rsidRDefault="00EC1B93" w:rsidP="00EC1B93">
      <w:pPr>
        <w:autoSpaceDE w:val="0"/>
        <w:autoSpaceDN w:val="0"/>
        <w:adjustRightInd w:val="0"/>
        <w:rPr>
          <w:rFonts w:ascii="Calibri" w:hAnsi="Calibri" w:cs="Calibri"/>
          <w:color w:val="353535"/>
        </w:rPr>
      </w:pPr>
      <w:r w:rsidRPr="006D5963">
        <w:rPr>
          <w:rFonts w:ascii="Calibri" w:hAnsi="Calibri" w:cs="Calibri"/>
          <w:color w:val="353535"/>
        </w:rPr>
        <w:t>The COVID Analysis and Mapping of Policies (AMP) is part of the COVID-Local suite of free resources developed for local decision-makers. The COVID AMP Policy and Plan Database includes a library of polices</w:t>
      </w:r>
      <w:r w:rsidR="00522B29" w:rsidRPr="006D5963">
        <w:rPr>
          <w:rFonts w:ascii="Calibri" w:hAnsi="Calibri" w:cs="Calibri"/>
          <w:color w:val="353535"/>
        </w:rPr>
        <w:t xml:space="preserve"> from US states and the District of Columbia, US local governments (counties, cities) and national governments globally. </w:t>
      </w:r>
    </w:p>
    <w:p w14:paraId="2EDD1083" w14:textId="77777777" w:rsidR="00BD0029" w:rsidRPr="006D5963" w:rsidRDefault="00BD0029" w:rsidP="00EC1B93">
      <w:pPr>
        <w:autoSpaceDE w:val="0"/>
        <w:autoSpaceDN w:val="0"/>
        <w:adjustRightInd w:val="0"/>
        <w:rPr>
          <w:rFonts w:ascii="Calibri" w:hAnsi="Calibri" w:cs="Calibri"/>
          <w:color w:val="353535"/>
        </w:rPr>
      </w:pPr>
    </w:p>
    <w:p w14:paraId="14AA0F4E" w14:textId="3C2C1364" w:rsidR="00640014" w:rsidRPr="006D5963" w:rsidRDefault="00BD0029" w:rsidP="00EC1B93">
      <w:pPr>
        <w:autoSpaceDE w:val="0"/>
        <w:autoSpaceDN w:val="0"/>
        <w:adjustRightInd w:val="0"/>
        <w:rPr>
          <w:rFonts w:ascii="Calibri" w:hAnsi="Calibri" w:cs="Calibri"/>
          <w:color w:val="353535"/>
        </w:rPr>
      </w:pPr>
      <w:r w:rsidRPr="006D5963">
        <w:rPr>
          <w:rFonts w:ascii="Calibri" w:hAnsi="Calibri" w:cs="Calibri"/>
          <w:color w:val="353535"/>
        </w:rPr>
        <w:t>COVID AMP is an on-going research effort with data collection performed by researchers at the Georgetown University Center for Global Health Science and Security</w:t>
      </w:r>
      <w:r w:rsidR="007A36F8">
        <w:rPr>
          <w:rFonts w:ascii="Calibri" w:hAnsi="Calibri" w:cs="Calibri"/>
          <w:color w:val="353535"/>
        </w:rPr>
        <w:t xml:space="preserve"> and Talus Analytics</w:t>
      </w:r>
      <w:r w:rsidRPr="006D5963">
        <w:rPr>
          <w:rFonts w:ascii="Calibri" w:hAnsi="Calibri" w:cs="Calibri"/>
          <w:color w:val="353535"/>
        </w:rPr>
        <w:t xml:space="preserve">. </w:t>
      </w:r>
      <w:r w:rsidRPr="00B01C88">
        <w:rPr>
          <w:rFonts w:ascii="Calibri" w:hAnsi="Calibri" w:cs="Calibri"/>
          <w:color w:val="353535"/>
        </w:rPr>
        <w:t xml:space="preserve">As of </w:t>
      </w:r>
      <w:r w:rsidR="00EF3CCA">
        <w:rPr>
          <w:rFonts w:ascii="Calibri" w:hAnsi="Calibri" w:cs="Calibri"/>
          <w:color w:val="353535"/>
        </w:rPr>
        <w:t>July</w:t>
      </w:r>
      <w:r w:rsidR="00425E31" w:rsidRPr="00B01C88">
        <w:rPr>
          <w:rFonts w:ascii="Calibri" w:hAnsi="Calibri" w:cs="Calibri"/>
          <w:color w:val="353535"/>
        </w:rPr>
        <w:t xml:space="preserve"> </w:t>
      </w:r>
      <w:r w:rsidRPr="00B01C88">
        <w:rPr>
          <w:rFonts w:ascii="Calibri" w:hAnsi="Calibri" w:cs="Calibri"/>
          <w:color w:val="353535"/>
        </w:rPr>
        <w:t>202</w:t>
      </w:r>
      <w:r w:rsidR="00EF3CCA">
        <w:rPr>
          <w:rFonts w:ascii="Calibri" w:hAnsi="Calibri" w:cs="Calibri"/>
          <w:color w:val="353535"/>
        </w:rPr>
        <w:t>1</w:t>
      </w:r>
      <w:r w:rsidRPr="00B01C88">
        <w:rPr>
          <w:rFonts w:ascii="Calibri" w:hAnsi="Calibri" w:cs="Calibri"/>
          <w:color w:val="353535"/>
        </w:rPr>
        <w:t>, data are most complete for US states</w:t>
      </w:r>
      <w:r w:rsidR="00425E31" w:rsidRPr="00D77EF9">
        <w:rPr>
          <w:rFonts w:ascii="Calibri" w:hAnsi="Calibri" w:cs="Calibri"/>
          <w:color w:val="353535"/>
        </w:rPr>
        <w:t>, and county</w:t>
      </w:r>
      <w:r w:rsidR="00560D4B">
        <w:rPr>
          <w:rFonts w:ascii="Calibri" w:hAnsi="Calibri" w:cs="Calibri"/>
          <w:color w:val="353535"/>
        </w:rPr>
        <w:t>-</w:t>
      </w:r>
      <w:r w:rsidR="00425E31" w:rsidRPr="00D77EF9">
        <w:rPr>
          <w:rFonts w:ascii="Calibri" w:hAnsi="Calibri" w:cs="Calibri"/>
          <w:color w:val="353535"/>
        </w:rPr>
        <w:t xml:space="preserve">level </w:t>
      </w:r>
      <w:r w:rsidR="006171B7" w:rsidRPr="00D77EF9">
        <w:rPr>
          <w:rFonts w:ascii="Calibri" w:hAnsi="Calibri" w:cs="Calibri"/>
          <w:color w:val="353535"/>
        </w:rPr>
        <w:t>policy data are</w:t>
      </w:r>
      <w:r w:rsidR="00425E31" w:rsidRPr="00D77EF9">
        <w:rPr>
          <w:rFonts w:ascii="Calibri" w:hAnsi="Calibri" w:cs="Calibri"/>
          <w:color w:val="353535"/>
        </w:rPr>
        <w:t xml:space="preserve"> available for select localities. This work continues </w:t>
      </w:r>
      <w:r w:rsidRPr="00B01C88">
        <w:rPr>
          <w:rFonts w:ascii="Calibri" w:hAnsi="Calibri" w:cs="Calibri"/>
          <w:color w:val="353535"/>
        </w:rPr>
        <w:t xml:space="preserve">to expand </w:t>
      </w:r>
      <w:r w:rsidR="00425E31" w:rsidRPr="00D77EF9">
        <w:rPr>
          <w:rFonts w:ascii="Calibri" w:hAnsi="Calibri" w:cs="Calibri"/>
          <w:color w:val="353535"/>
        </w:rPr>
        <w:t xml:space="preserve">to include </w:t>
      </w:r>
      <w:r w:rsidR="006171B7" w:rsidRPr="00D77EF9">
        <w:rPr>
          <w:rFonts w:ascii="Calibri" w:hAnsi="Calibri" w:cs="Calibri"/>
          <w:color w:val="353535"/>
        </w:rPr>
        <w:t>new</w:t>
      </w:r>
      <w:r w:rsidR="00425E31" w:rsidRPr="00D77EF9">
        <w:rPr>
          <w:rFonts w:ascii="Calibri" w:hAnsi="Calibri" w:cs="Calibri"/>
          <w:color w:val="353535"/>
        </w:rPr>
        <w:t xml:space="preserve"> </w:t>
      </w:r>
      <w:r w:rsidRPr="00B01C88">
        <w:rPr>
          <w:rFonts w:ascii="Calibri" w:hAnsi="Calibri" w:cs="Calibri"/>
          <w:color w:val="353535"/>
        </w:rPr>
        <w:t>county-</w:t>
      </w:r>
      <w:r w:rsidR="006171B7" w:rsidRPr="00D77EF9">
        <w:rPr>
          <w:rFonts w:ascii="Calibri" w:hAnsi="Calibri" w:cs="Calibri"/>
          <w:color w:val="353535"/>
        </w:rPr>
        <w:t xml:space="preserve"> and state-</w:t>
      </w:r>
      <w:r w:rsidRPr="00B01C88">
        <w:rPr>
          <w:rFonts w:ascii="Calibri" w:hAnsi="Calibri" w:cs="Calibri"/>
          <w:color w:val="353535"/>
        </w:rPr>
        <w:t>level data across the US and country-level data globally</w:t>
      </w:r>
      <w:r w:rsidR="00D30C2C">
        <w:rPr>
          <w:rFonts w:ascii="Calibri" w:hAnsi="Calibri" w:cs="Calibri"/>
          <w:color w:val="353535"/>
        </w:rPr>
        <w:t xml:space="preserve">, however the addition of new policies stopped on June 1, 2021. </w:t>
      </w:r>
      <w:r w:rsidR="00522B29" w:rsidRPr="00B01C88">
        <w:rPr>
          <w:rFonts w:ascii="Calibri" w:hAnsi="Calibri" w:cs="Calibri"/>
          <w:color w:val="353535"/>
        </w:rPr>
        <w:t xml:space="preserve">In addition, </w:t>
      </w:r>
      <w:r w:rsidR="0082069F" w:rsidRPr="00B01C88">
        <w:rPr>
          <w:rFonts w:ascii="Calibri" w:hAnsi="Calibri" w:cs="Calibri"/>
          <w:color w:val="353535"/>
        </w:rPr>
        <w:t>a dataset of COVID-19-related plans published by US states</w:t>
      </w:r>
      <w:r w:rsidRPr="00B01C88">
        <w:rPr>
          <w:rFonts w:ascii="Calibri" w:hAnsi="Calibri" w:cs="Calibri"/>
          <w:color w:val="353535"/>
        </w:rPr>
        <w:t xml:space="preserve"> and other organizations</w:t>
      </w:r>
      <w:r w:rsidR="0082069F" w:rsidRPr="00B01C88">
        <w:rPr>
          <w:rFonts w:ascii="Calibri" w:hAnsi="Calibri" w:cs="Calibri"/>
          <w:color w:val="353535"/>
        </w:rPr>
        <w:t xml:space="preserve"> </w:t>
      </w:r>
      <w:r w:rsidRPr="00B01C88">
        <w:rPr>
          <w:rFonts w:ascii="Calibri" w:hAnsi="Calibri" w:cs="Calibri"/>
          <w:color w:val="353535"/>
        </w:rPr>
        <w:t xml:space="preserve">is also being collated and </w:t>
      </w:r>
      <w:r w:rsidR="00CB764B" w:rsidRPr="00B01C88">
        <w:rPr>
          <w:rFonts w:ascii="Calibri" w:hAnsi="Calibri" w:cs="Calibri"/>
          <w:color w:val="353535"/>
        </w:rPr>
        <w:t>is</w:t>
      </w:r>
      <w:r w:rsidRPr="00B01C88">
        <w:rPr>
          <w:rFonts w:ascii="Calibri" w:hAnsi="Calibri" w:cs="Calibri"/>
          <w:color w:val="353535"/>
        </w:rPr>
        <w:t xml:space="preserve"> available on the site. </w:t>
      </w:r>
    </w:p>
    <w:p w14:paraId="6CF9C409" w14:textId="794E6C3E" w:rsidR="00EC1B93" w:rsidRPr="006D5963" w:rsidRDefault="00EC1B93" w:rsidP="00EC1B93">
      <w:pPr>
        <w:autoSpaceDE w:val="0"/>
        <w:autoSpaceDN w:val="0"/>
        <w:adjustRightInd w:val="0"/>
        <w:rPr>
          <w:rFonts w:ascii="Calibri" w:hAnsi="Calibri" w:cs="Calibri"/>
          <w:color w:val="353535"/>
        </w:rPr>
      </w:pPr>
    </w:p>
    <w:p w14:paraId="509B73D8" w14:textId="3C67D348" w:rsidR="0072111F" w:rsidRPr="006D5963" w:rsidRDefault="0072111F" w:rsidP="00EC1B93">
      <w:pPr>
        <w:autoSpaceDE w:val="0"/>
        <w:autoSpaceDN w:val="0"/>
        <w:adjustRightInd w:val="0"/>
        <w:rPr>
          <w:rFonts w:ascii="Calibri" w:hAnsi="Calibri" w:cs="Calibri"/>
          <w:color w:val="353535"/>
        </w:rPr>
      </w:pPr>
      <w:r w:rsidRPr="006D5963">
        <w:rPr>
          <w:rFonts w:ascii="Calibri" w:hAnsi="Calibri" w:cs="Calibri"/>
          <w:color w:val="353535"/>
        </w:rPr>
        <w:t xml:space="preserve">The site includes: </w:t>
      </w:r>
    </w:p>
    <w:p w14:paraId="76215196" w14:textId="7743DEED" w:rsidR="0072111F" w:rsidRPr="006D5963" w:rsidRDefault="0072111F" w:rsidP="00EC1B93">
      <w:pPr>
        <w:autoSpaceDE w:val="0"/>
        <w:autoSpaceDN w:val="0"/>
        <w:adjustRightInd w:val="0"/>
        <w:rPr>
          <w:rFonts w:ascii="Calibri" w:hAnsi="Calibri" w:cs="Calibri"/>
          <w:color w:val="353535"/>
        </w:rPr>
      </w:pPr>
    </w:p>
    <w:p w14:paraId="01CC189F" w14:textId="05F695A8" w:rsidR="0072111F" w:rsidRDefault="0072111F" w:rsidP="0072111F">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 xml:space="preserve">A searchable, filterable database of all </w:t>
      </w:r>
      <w:r w:rsidR="00F04E56">
        <w:rPr>
          <w:rFonts w:ascii="AppleSystemUIFont" w:hAnsi="AppleSystemUIFont" w:cs="AppleSystemUIFont"/>
          <w:color w:val="353535"/>
        </w:rPr>
        <w:t>policies</w:t>
      </w:r>
      <w:r w:rsidR="007150F9">
        <w:rPr>
          <w:rFonts w:ascii="AppleSystemUIFont" w:hAnsi="AppleSystemUIFont" w:cs="AppleSystemUIFont"/>
          <w:color w:val="353535"/>
        </w:rPr>
        <w:t xml:space="preserve"> and </w:t>
      </w:r>
      <w:r w:rsidR="00F04E56">
        <w:rPr>
          <w:rFonts w:ascii="AppleSystemUIFont" w:hAnsi="AppleSystemUIFont" w:cs="AppleSystemUIFont"/>
          <w:color w:val="353535"/>
        </w:rPr>
        <w:t>plans</w:t>
      </w:r>
      <w:r>
        <w:rPr>
          <w:rFonts w:ascii="AppleSystemUIFont" w:hAnsi="AppleSystemUIFont" w:cs="AppleSystemUIFont"/>
          <w:color w:val="353535"/>
        </w:rPr>
        <w:t xml:space="preserve"> in the dataset</w:t>
      </w:r>
      <w:r w:rsidR="00CB764B">
        <w:rPr>
          <w:rFonts w:ascii="AppleSystemUIFont" w:hAnsi="AppleSystemUIFont" w:cs="AppleSystemUIFont"/>
          <w:color w:val="353535"/>
        </w:rPr>
        <w:t xml:space="preserve">, including legal and </w:t>
      </w:r>
      <w:r w:rsidR="006E4E10">
        <w:rPr>
          <w:rFonts w:ascii="AppleSystemUIFont" w:hAnsi="AppleSystemUIFont" w:cs="AppleSystemUIFont"/>
          <w:color w:val="353535"/>
        </w:rPr>
        <w:t>governance</w:t>
      </w:r>
      <w:r w:rsidR="00CB764B">
        <w:rPr>
          <w:rFonts w:ascii="AppleSystemUIFont" w:hAnsi="AppleSystemUIFont" w:cs="AppleSystemUIFont"/>
          <w:color w:val="353535"/>
        </w:rPr>
        <w:t xml:space="preserve"> analysis</w:t>
      </w:r>
      <w:r>
        <w:rPr>
          <w:rFonts w:ascii="AppleSystemUIFont" w:hAnsi="AppleSystemUIFont" w:cs="AppleSystemUIFont"/>
          <w:color w:val="353535"/>
        </w:rPr>
        <w:t>. The complete dataset can be downloaded in a</w:t>
      </w:r>
      <w:r w:rsidR="001042EF">
        <w:rPr>
          <w:rFonts w:ascii="AppleSystemUIFont" w:hAnsi="AppleSystemUIFont" w:cs="AppleSystemUIFont"/>
          <w:color w:val="353535"/>
        </w:rPr>
        <w:t>n</w:t>
      </w:r>
      <w:r>
        <w:rPr>
          <w:rFonts w:ascii="AppleSystemUIFont" w:hAnsi="AppleSystemUIFont" w:cs="AppleSystemUIFont"/>
          <w:color w:val="353535"/>
        </w:rPr>
        <w:t xml:space="preserve"> Excel file format directly from the site. If you are interested in establishing an API or other direct access, please contact us at</w:t>
      </w:r>
      <w:r w:rsidR="00AC2013">
        <w:rPr>
          <w:rFonts w:ascii="AppleSystemUIFont" w:hAnsi="AppleSystemUIFont" w:cs="AppleSystemUIFont"/>
          <w:color w:val="353535"/>
        </w:rPr>
        <w:t xml:space="preserve"> </w:t>
      </w:r>
      <w:hyperlink r:id="rId8" w:history="1">
        <w:r w:rsidR="006171B7" w:rsidRPr="006171B7">
          <w:rPr>
            <w:rStyle w:val="Hyperlink"/>
            <w:rFonts w:ascii="AppleSystemUIFont" w:hAnsi="AppleSystemUIFont" w:cs="AppleSystemUIFont"/>
          </w:rPr>
          <w:t>outbreaks@georgetown.edu</w:t>
        </w:r>
      </w:hyperlink>
      <w:hyperlink r:id="rId9" w:history="1"/>
      <w:r w:rsidR="005541E4">
        <w:rPr>
          <w:rFonts w:ascii="AppleSystemUIFont" w:hAnsi="AppleSystemUIFont" w:cs="AppleSystemUIFont"/>
          <w:color w:val="353535"/>
        </w:rPr>
        <w:t xml:space="preserve"> or </w:t>
      </w:r>
      <w:hyperlink r:id="rId10" w:history="1">
        <w:r w:rsidR="005541E4" w:rsidRPr="005541E4">
          <w:rPr>
            <w:rStyle w:val="Hyperlink"/>
            <w:rFonts w:ascii="AppleSystemUIFont" w:hAnsi="AppleSystemUIFont" w:cs="AppleSystemUIFont"/>
          </w:rPr>
          <w:t>info@talusanalytics.com</w:t>
        </w:r>
      </w:hyperlink>
    </w:p>
    <w:p w14:paraId="44E27066" w14:textId="01F0A6FE" w:rsidR="00EC1B93" w:rsidRDefault="0072111F"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An interactive policy map providing geospatial visualization of the policies implemented over time. Policies can be viewed by</w:t>
      </w:r>
      <w:r w:rsidR="007150F9">
        <w:rPr>
          <w:rFonts w:ascii="AppleSystemUIFont" w:hAnsi="AppleSystemUIFont" w:cs="AppleSystemUIFont"/>
          <w:color w:val="353535"/>
        </w:rPr>
        <w:t xml:space="preserve"> any combination of key policy types or</w:t>
      </w:r>
      <w:r>
        <w:rPr>
          <w:rFonts w:ascii="AppleSystemUIFont" w:hAnsi="AppleSystemUIFont" w:cs="AppleSystemUIFont"/>
          <w:color w:val="353535"/>
        </w:rPr>
        <w:t xml:space="preserve"> </w:t>
      </w:r>
      <w:r w:rsidR="005B4593">
        <w:rPr>
          <w:rFonts w:ascii="AppleSystemUIFont" w:hAnsi="AppleSystemUIFont" w:cs="AppleSystemUIFont"/>
          <w:color w:val="353535"/>
        </w:rPr>
        <w:t xml:space="preserve">by </w:t>
      </w:r>
      <w:r>
        <w:rPr>
          <w:rFonts w:ascii="AppleSystemUIFont" w:hAnsi="AppleSystemUIFont" w:cs="AppleSystemUIFont"/>
          <w:color w:val="353535"/>
        </w:rPr>
        <w:t>“Distancing level” (see Methods below for detailed information about these categories</w:t>
      </w:r>
      <w:r w:rsidR="002C4A9B">
        <w:rPr>
          <w:rFonts w:ascii="AppleSystemUIFont" w:hAnsi="AppleSystemUIFont" w:cs="AppleSystemUIFont"/>
          <w:color w:val="353535"/>
        </w:rPr>
        <w:t>)</w:t>
      </w:r>
      <w:r>
        <w:rPr>
          <w:rFonts w:ascii="AppleSystemUIFont" w:hAnsi="AppleSystemUIFont" w:cs="AppleSystemUIFont"/>
          <w:color w:val="353535"/>
        </w:rPr>
        <w:t xml:space="preserve">. </w:t>
      </w:r>
      <w:r w:rsidR="00835603" w:rsidRPr="0072111F">
        <w:rPr>
          <w:rFonts w:ascii="AppleSystemUIFont" w:hAnsi="AppleSystemUIFont" w:cs="AppleSystemUIFont"/>
          <w:color w:val="353535"/>
        </w:rPr>
        <w:t xml:space="preserve">All policy maps include COVID-19 case counts, over time, either as </w:t>
      </w:r>
      <w:r w:rsidR="007150F9">
        <w:rPr>
          <w:rFonts w:ascii="AppleSystemUIFont" w:hAnsi="AppleSystemUIFont" w:cs="AppleSystemUIFont"/>
          <w:color w:val="353535"/>
        </w:rPr>
        <w:t xml:space="preserve">an average of </w:t>
      </w:r>
      <w:r w:rsidR="00835603" w:rsidRPr="0072111F">
        <w:rPr>
          <w:rFonts w:ascii="AppleSystemUIFont" w:hAnsi="AppleSystemUIFont" w:cs="AppleSystemUIFont"/>
          <w:color w:val="353535"/>
        </w:rPr>
        <w:t>new cases in the last 7 days or cumulative cases.</w:t>
      </w:r>
    </w:p>
    <w:p w14:paraId="196BA048" w14:textId="14F7A193" w:rsidR="007150F9" w:rsidRDefault="007150F9" w:rsidP="00835603">
      <w:pPr>
        <w:pStyle w:val="ListParagraph"/>
        <w:numPr>
          <w:ilvl w:val="0"/>
          <w:numId w:val="10"/>
        </w:numPr>
        <w:autoSpaceDE w:val="0"/>
        <w:autoSpaceDN w:val="0"/>
        <w:adjustRightInd w:val="0"/>
        <w:rPr>
          <w:rFonts w:ascii="AppleSystemUIFont" w:hAnsi="AppleSystemUIFont" w:cs="AppleSystemUIFont"/>
          <w:color w:val="353535"/>
        </w:rPr>
      </w:pPr>
      <w:r>
        <w:rPr>
          <w:rFonts w:ascii="AppleSystemUIFont" w:hAnsi="AppleSystemUIFont" w:cs="AppleSystemUIFont"/>
          <w:color w:val="353535"/>
        </w:rPr>
        <w:t>A</w:t>
      </w:r>
      <w:r w:rsidR="008D2608">
        <w:rPr>
          <w:rFonts w:ascii="AppleSystemUIFont" w:hAnsi="AppleSystemUIFont" w:cs="AppleSystemUIFont"/>
          <w:color w:val="353535"/>
        </w:rPr>
        <w:t>n interactive</w:t>
      </w:r>
      <w:r>
        <w:rPr>
          <w:rFonts w:ascii="AppleSystemUIFont" w:hAnsi="AppleSystemUIFont" w:cs="AppleSystemUIFont"/>
          <w:color w:val="353535"/>
        </w:rPr>
        <w:t xml:space="preserve"> location</w:t>
      </w:r>
      <w:r w:rsidR="008D2608">
        <w:rPr>
          <w:rFonts w:ascii="AppleSystemUIFont" w:hAnsi="AppleSystemUIFont" w:cs="AppleSystemUIFont"/>
          <w:color w:val="353535"/>
        </w:rPr>
        <w:t xml:space="preserve"> profile</w:t>
      </w:r>
      <w:r>
        <w:rPr>
          <w:rFonts w:ascii="AppleSystemUIFont" w:hAnsi="AppleSystemUIFont" w:cs="AppleSystemUIFont"/>
          <w:color w:val="353535"/>
        </w:rPr>
        <w:t xml:space="preserve"> that </w:t>
      </w:r>
      <w:r w:rsidR="008D2608">
        <w:rPr>
          <w:rFonts w:ascii="AppleSystemUIFont" w:hAnsi="AppleSystemUIFont" w:cs="AppleSystemUIFont"/>
          <w:color w:val="353535"/>
        </w:rPr>
        <w:t>displays</w:t>
      </w:r>
      <w:r w:rsidR="00FF1074">
        <w:rPr>
          <w:rFonts w:ascii="AppleSystemUIFont" w:hAnsi="AppleSystemUIFont" w:cs="AppleSystemUIFont"/>
          <w:color w:val="353535"/>
        </w:rPr>
        <w:t xml:space="preserve"> </w:t>
      </w:r>
      <w:r w:rsidR="00966C8A">
        <w:rPr>
          <w:rFonts w:ascii="AppleSystemUIFont" w:hAnsi="AppleSystemUIFont" w:cs="AppleSystemUIFont"/>
          <w:color w:val="353535"/>
        </w:rPr>
        <w:t xml:space="preserve">policies and </w:t>
      </w:r>
      <w:r w:rsidR="00FF1074">
        <w:rPr>
          <w:rFonts w:ascii="AppleSystemUIFont" w:hAnsi="AppleSystemUIFont" w:cs="AppleSystemUIFont"/>
          <w:color w:val="353535"/>
        </w:rPr>
        <w:t xml:space="preserve">caseload </w:t>
      </w:r>
      <w:r w:rsidR="002B17EF">
        <w:rPr>
          <w:rFonts w:ascii="AppleSystemUIFont" w:hAnsi="AppleSystemUIFont" w:cs="AppleSystemUIFont"/>
          <w:color w:val="353535"/>
        </w:rPr>
        <w:t>over time</w:t>
      </w:r>
      <w:r w:rsidR="00FF1074">
        <w:rPr>
          <w:rFonts w:ascii="AppleSystemUIFont" w:hAnsi="AppleSystemUIFont" w:cs="AppleSystemUIFont"/>
          <w:color w:val="353535"/>
        </w:rPr>
        <w:t xml:space="preserve">. </w:t>
      </w:r>
      <w:r>
        <w:rPr>
          <w:rFonts w:ascii="AppleSystemUIFont" w:hAnsi="AppleSystemUIFont" w:cs="AppleSystemUIFont"/>
          <w:color w:val="353535"/>
        </w:rPr>
        <w:t xml:space="preserve">Each state or country that enacted policies has a page </w:t>
      </w:r>
      <w:r w:rsidR="00904E25">
        <w:rPr>
          <w:rFonts w:ascii="AppleSystemUIFont" w:hAnsi="AppleSystemUIFont" w:cs="AppleSystemUIFont"/>
          <w:color w:val="353535"/>
        </w:rPr>
        <w:t>display</w:t>
      </w:r>
      <w:r w:rsidR="00BC17C8">
        <w:rPr>
          <w:rFonts w:ascii="AppleSystemUIFont" w:hAnsi="AppleSystemUIFont" w:cs="AppleSystemUIFont"/>
          <w:color w:val="353535"/>
        </w:rPr>
        <w:t>ing</w:t>
      </w:r>
      <w:r w:rsidR="00904E25">
        <w:rPr>
          <w:rFonts w:ascii="AppleSystemUIFont" w:hAnsi="AppleSystemUIFont" w:cs="AppleSystemUIFont"/>
          <w:color w:val="353535"/>
        </w:rPr>
        <w:t xml:space="preserve"> </w:t>
      </w:r>
      <w:r w:rsidR="00111D92">
        <w:rPr>
          <w:rFonts w:ascii="AppleSystemUIFont" w:hAnsi="AppleSystemUIFont" w:cs="AppleSystemUIFont"/>
          <w:color w:val="353535"/>
        </w:rPr>
        <w:t>a</w:t>
      </w:r>
      <w:r w:rsidR="00904E25">
        <w:rPr>
          <w:rFonts w:ascii="AppleSystemUIFont" w:hAnsi="AppleSystemUIFont" w:cs="AppleSystemUIFont"/>
          <w:color w:val="353535"/>
        </w:rPr>
        <w:t xml:space="preserve"> timeline of </w:t>
      </w:r>
      <w:r w:rsidR="00111D92">
        <w:rPr>
          <w:rFonts w:ascii="AppleSystemUIFont" w:hAnsi="AppleSystemUIFont" w:cs="AppleSystemUIFont"/>
          <w:color w:val="353535"/>
        </w:rPr>
        <w:t>cases overlaid with policies</w:t>
      </w:r>
      <w:r w:rsidR="00252586">
        <w:rPr>
          <w:rFonts w:ascii="AppleSystemUIFont" w:hAnsi="AppleSystemUIFont" w:cs="AppleSystemUIFont"/>
          <w:color w:val="353535"/>
        </w:rPr>
        <w:t xml:space="preserve"> and </w:t>
      </w:r>
      <w:r w:rsidR="009B5814">
        <w:rPr>
          <w:rFonts w:ascii="AppleSystemUIFont" w:hAnsi="AppleSystemUIFont" w:cs="AppleSystemUIFont"/>
          <w:color w:val="353535"/>
        </w:rPr>
        <w:t>a breakdown of the policies enacted, by policy type (</w:t>
      </w:r>
      <w:r w:rsidR="00BC17C8">
        <w:rPr>
          <w:rFonts w:ascii="AppleSystemUIFont" w:hAnsi="AppleSystemUIFont" w:cs="AppleSystemUIFont"/>
          <w:color w:val="353535"/>
        </w:rPr>
        <w:t>e.g</w:t>
      </w:r>
      <w:r w:rsidR="009B5814">
        <w:rPr>
          <w:rFonts w:ascii="AppleSystemUIFont" w:hAnsi="AppleSystemUIFont" w:cs="AppleSystemUIFont"/>
          <w:color w:val="353535"/>
        </w:rPr>
        <w:t xml:space="preserve">., social distancing, enabling and relief, etc.). </w:t>
      </w:r>
    </w:p>
    <w:p w14:paraId="5D9DB3A3" w14:textId="768C5B01" w:rsidR="0072111F" w:rsidRPr="00D37D3C" w:rsidRDefault="0072111F" w:rsidP="00835603">
      <w:pPr>
        <w:pStyle w:val="ListParagraph"/>
        <w:numPr>
          <w:ilvl w:val="0"/>
          <w:numId w:val="10"/>
        </w:numPr>
        <w:autoSpaceDE w:val="0"/>
        <w:autoSpaceDN w:val="0"/>
        <w:adjustRightInd w:val="0"/>
        <w:rPr>
          <w:color w:val="353535"/>
        </w:rPr>
      </w:pPr>
      <w:r>
        <w:rPr>
          <w:rFonts w:ascii="AppleSystemUIFont" w:hAnsi="AppleSystemUIFont" w:cs="AppleSystemUIFont"/>
          <w:color w:val="353535"/>
        </w:rPr>
        <w:t xml:space="preserve">An interactive tool to explore the </w:t>
      </w:r>
      <w:r w:rsidRPr="00D37D3C">
        <w:rPr>
          <w:color w:val="353535"/>
        </w:rPr>
        <w:t xml:space="preserve">intersection between policies and caseload for each US state. The tool also provides the ability to: </w:t>
      </w:r>
    </w:p>
    <w:p w14:paraId="696E1D03" w14:textId="5B447246"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Compare the effect of not having implemented any policies</w:t>
      </w:r>
    </w:p>
    <w:p w14:paraId="4240331E" w14:textId="45BFFEF9" w:rsidR="0072111F" w:rsidRPr="00D37D3C" w:rsidRDefault="0072111F" w:rsidP="0072111F">
      <w:pPr>
        <w:pStyle w:val="ListParagraph"/>
        <w:numPr>
          <w:ilvl w:val="1"/>
          <w:numId w:val="10"/>
        </w:numPr>
        <w:autoSpaceDE w:val="0"/>
        <w:autoSpaceDN w:val="0"/>
        <w:adjustRightInd w:val="0"/>
        <w:rPr>
          <w:color w:val="353535"/>
        </w:rPr>
      </w:pPr>
      <w:r w:rsidRPr="00D37D3C">
        <w:rPr>
          <w:color w:val="353535"/>
        </w:rPr>
        <w:t xml:space="preserve">Evaluate new policy options given conditions </w:t>
      </w:r>
      <w:r w:rsidR="00BF16D7" w:rsidRPr="00D37D3C">
        <w:rPr>
          <w:color w:val="353535"/>
        </w:rPr>
        <w:t>in a</w:t>
      </w:r>
      <w:r w:rsidRPr="00D37D3C">
        <w:rPr>
          <w:color w:val="353535"/>
        </w:rPr>
        <w:t xml:space="preserve"> state</w:t>
      </w:r>
    </w:p>
    <w:p w14:paraId="71A565CE" w14:textId="58E9A8FC" w:rsidR="00640014" w:rsidRPr="00D37D3C" w:rsidRDefault="00640014" w:rsidP="00640014">
      <w:pPr>
        <w:autoSpaceDE w:val="0"/>
        <w:autoSpaceDN w:val="0"/>
        <w:adjustRightInd w:val="0"/>
        <w:rPr>
          <w:rFonts w:ascii="Calibri" w:hAnsi="Calibri" w:cs="Calibri"/>
          <w:color w:val="353535"/>
        </w:rPr>
      </w:pPr>
    </w:p>
    <w:p w14:paraId="59093123" w14:textId="2B24DED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t xml:space="preserve">This work and underlying AMP dataset </w:t>
      </w:r>
      <w:r w:rsidR="00D37D3C">
        <w:rPr>
          <w:rFonts w:ascii="Calibri" w:hAnsi="Calibri" w:cs="Calibri"/>
          <w:color w:val="222222"/>
        </w:rPr>
        <w:t>are</w:t>
      </w:r>
      <w:r w:rsidRPr="00D37D3C">
        <w:rPr>
          <w:rFonts w:ascii="Calibri" w:hAnsi="Calibri" w:cs="Calibri"/>
          <w:color w:val="222222"/>
        </w:rPr>
        <w:t xml:space="preserve"> available for use under </w:t>
      </w:r>
      <w:r>
        <w:rPr>
          <w:rFonts w:ascii="Calibri" w:hAnsi="Calibri" w:cs="Calibri"/>
          <w:color w:val="222222"/>
        </w:rPr>
        <w:t>th</w:t>
      </w:r>
      <w:r w:rsidRPr="00D37D3C">
        <w:rPr>
          <w:rFonts w:ascii="Calibri" w:hAnsi="Calibri" w:cs="Calibri"/>
          <w:color w:val="222222"/>
        </w:rPr>
        <w:t>e </w:t>
      </w:r>
      <w:r w:rsidRPr="00D37D3C">
        <w:rPr>
          <w:rStyle w:val="il"/>
          <w:rFonts w:ascii="Calibri" w:hAnsi="Calibri" w:cs="Calibri"/>
          <w:color w:val="222222"/>
        </w:rPr>
        <w:t>Creative</w:t>
      </w:r>
      <w:r w:rsidRPr="00D37D3C">
        <w:rPr>
          <w:rFonts w:ascii="Calibri" w:hAnsi="Calibri" w:cs="Calibri"/>
          <w:color w:val="222222"/>
        </w:rPr>
        <w:t> </w:t>
      </w:r>
      <w:r w:rsidRPr="00D37D3C">
        <w:rPr>
          <w:rStyle w:val="il"/>
          <w:rFonts w:ascii="Calibri" w:hAnsi="Calibri" w:cs="Calibri"/>
          <w:color w:val="222222"/>
        </w:rPr>
        <w:t>Commons</w:t>
      </w:r>
      <w:r w:rsidRPr="00D37D3C">
        <w:rPr>
          <w:rFonts w:ascii="Calibri" w:hAnsi="Calibri" w:cs="Calibri"/>
          <w:color w:val="222222"/>
        </w:rPr>
        <w:t> Attribution By License agreement (</w:t>
      </w:r>
      <w:hyperlink r:id="rId11" w:tgtFrame="_blank" w:history="1">
        <w:r w:rsidRPr="00D37D3C">
          <w:rPr>
            <w:rStyle w:val="Hyperlink"/>
            <w:rFonts w:ascii="Calibri" w:hAnsi="Calibri" w:cs="Calibri"/>
            <w:color w:val="1155CC"/>
          </w:rPr>
          <w:t>https://</w:t>
        </w:r>
        <w:r w:rsidRPr="00D37D3C">
          <w:rPr>
            <w:rStyle w:val="il"/>
            <w:rFonts w:ascii="Calibri" w:hAnsi="Calibri" w:cs="Calibri"/>
            <w:color w:val="1155CC"/>
            <w:u w:val="single"/>
          </w:rPr>
          <w:t>creativecommons</w:t>
        </w:r>
        <w:r w:rsidRPr="00D37D3C">
          <w:rPr>
            <w:rStyle w:val="Hyperlink"/>
            <w:rFonts w:ascii="Calibri" w:hAnsi="Calibri" w:cs="Calibri"/>
            <w:color w:val="1155CC"/>
          </w:rPr>
          <w:t>.org/licenses/by/4.0/</w:t>
        </w:r>
      </w:hyperlink>
      <w:r w:rsidRPr="00D37D3C">
        <w:rPr>
          <w:rFonts w:ascii="Calibri" w:hAnsi="Calibri" w:cs="Calibri"/>
          <w:color w:val="222222"/>
        </w:rPr>
        <w:t>), with appropriate reference and acknowledgement of the original research team, as available under the About section of </w:t>
      </w:r>
      <w:r w:rsidR="006906DB">
        <w:rPr>
          <w:rFonts w:ascii="Calibri" w:hAnsi="Calibri" w:cs="Calibri"/>
          <w:color w:val="222222"/>
        </w:rPr>
        <w:t>covid-local.org and covidamp.org</w:t>
      </w:r>
      <w:r w:rsidRPr="00D37D3C">
        <w:rPr>
          <w:rFonts w:ascii="Calibri" w:hAnsi="Calibri" w:cs="Calibri"/>
          <w:color w:val="222222"/>
        </w:rPr>
        <w:t xml:space="preserve">. </w:t>
      </w:r>
    </w:p>
    <w:p w14:paraId="50AEFAE8" w14:textId="77777777" w:rsidR="00640014" w:rsidRPr="00D37D3C" w:rsidRDefault="00640014" w:rsidP="00640014">
      <w:pPr>
        <w:shd w:val="clear" w:color="auto" w:fill="FFFFFF"/>
        <w:rPr>
          <w:rFonts w:ascii="Calibri" w:hAnsi="Calibri" w:cs="Calibri"/>
          <w:color w:val="222222"/>
        </w:rPr>
      </w:pPr>
    </w:p>
    <w:p w14:paraId="63DC8566" w14:textId="20A59261" w:rsidR="00640014" w:rsidRPr="00D37D3C" w:rsidRDefault="00640014" w:rsidP="00640014">
      <w:pPr>
        <w:shd w:val="clear" w:color="auto" w:fill="FFFFFF"/>
        <w:rPr>
          <w:rFonts w:ascii="Calibri" w:hAnsi="Calibri" w:cs="Calibri"/>
          <w:color w:val="222222"/>
        </w:rPr>
      </w:pPr>
      <w:r w:rsidRPr="00D37D3C">
        <w:rPr>
          <w:rFonts w:ascii="Calibri" w:hAnsi="Calibri" w:cs="Calibri"/>
          <w:color w:val="222222"/>
        </w:rPr>
        <w:lastRenderedPageBreak/>
        <w:t>In addition to direct download from the site, we are happy to work with your team to provide automated access via API or other data sharing method. Please contact us at </w:t>
      </w:r>
      <w:hyperlink r:id="rId12" w:history="1">
        <w:r w:rsidR="006906DB" w:rsidRPr="00D37D3C">
          <w:rPr>
            <w:rStyle w:val="Hyperlink"/>
            <w:rFonts w:ascii="Calibri" w:hAnsi="Calibri" w:cs="Calibri"/>
          </w:rPr>
          <w:t>info@talusanalytics.com</w:t>
        </w:r>
      </w:hyperlink>
      <w:r w:rsidRPr="00D37D3C">
        <w:rPr>
          <w:rFonts w:ascii="Calibri" w:hAnsi="Calibri" w:cs="Calibri"/>
          <w:color w:val="222222"/>
        </w:rPr>
        <w:t> for more information. </w:t>
      </w:r>
    </w:p>
    <w:p w14:paraId="1704A397" w14:textId="77777777" w:rsidR="00640014" w:rsidRPr="00D37D3C" w:rsidRDefault="00640014" w:rsidP="00D37D3C">
      <w:pPr>
        <w:autoSpaceDE w:val="0"/>
        <w:autoSpaceDN w:val="0"/>
        <w:adjustRightInd w:val="0"/>
        <w:rPr>
          <w:color w:val="353535"/>
        </w:rPr>
      </w:pPr>
    </w:p>
    <w:p w14:paraId="3DFEDEE2" w14:textId="7CD93F88" w:rsidR="00A1463C" w:rsidRDefault="006F477A">
      <w:pPr>
        <w:pStyle w:val="Heading2"/>
        <w:rPr>
          <w:rFonts w:ascii="Open Sans" w:eastAsia="Open Sans" w:hAnsi="Open Sans" w:cs="Open Sans"/>
        </w:rPr>
      </w:pPr>
      <w:r>
        <w:rPr>
          <w:rFonts w:ascii="Open Sans" w:hAnsi="Open Sans" w:cs="Open Sans"/>
          <w:bCs/>
        </w:rPr>
        <w:t xml:space="preserve">COVID-19 </w:t>
      </w:r>
      <w:r w:rsidR="009B5814">
        <w:rPr>
          <w:rFonts w:ascii="Open Sans" w:eastAsia="Open Sans" w:hAnsi="Open Sans" w:cs="Open Sans"/>
        </w:rPr>
        <w:t>p</w:t>
      </w:r>
      <w:r w:rsidR="00964BDD">
        <w:rPr>
          <w:rFonts w:ascii="Open Sans" w:eastAsia="Open Sans" w:hAnsi="Open Sans" w:cs="Open Sans"/>
        </w:rPr>
        <w:t xml:space="preserve">olicy </w:t>
      </w:r>
      <w:r w:rsidR="009B5814">
        <w:rPr>
          <w:rFonts w:ascii="Open Sans" w:eastAsia="Open Sans" w:hAnsi="Open Sans" w:cs="Open Sans"/>
        </w:rPr>
        <w:t>d</w:t>
      </w:r>
      <w:r w:rsidR="00964BDD">
        <w:rPr>
          <w:rFonts w:ascii="Open Sans" w:eastAsia="Open Sans" w:hAnsi="Open Sans" w:cs="Open Sans"/>
        </w:rPr>
        <w:t>ata</w:t>
      </w:r>
      <w:r w:rsidR="002C4181">
        <w:rPr>
          <w:rFonts w:ascii="Open Sans" w:eastAsia="Open Sans" w:hAnsi="Open Sans" w:cs="Open Sans"/>
        </w:rPr>
        <w:t>base</w:t>
      </w:r>
      <w:r w:rsidR="00964BDD">
        <w:rPr>
          <w:rFonts w:ascii="Open Sans" w:eastAsia="Open Sans" w:hAnsi="Open Sans" w:cs="Open Sans"/>
        </w:rPr>
        <w:t xml:space="preserve"> </w:t>
      </w:r>
      <w:r w:rsidR="009B5814">
        <w:rPr>
          <w:rFonts w:ascii="Open Sans" w:eastAsia="Open Sans" w:hAnsi="Open Sans" w:cs="Open Sans"/>
        </w:rPr>
        <w:t>d</w:t>
      </w:r>
      <w:r w:rsidR="00964BDD">
        <w:rPr>
          <w:rFonts w:ascii="Open Sans" w:eastAsia="Open Sans" w:hAnsi="Open Sans" w:cs="Open Sans"/>
        </w:rPr>
        <w:t>ocumentation</w:t>
      </w:r>
    </w:p>
    <w:p w14:paraId="75B9582B" w14:textId="35673433" w:rsidR="00A1463C" w:rsidRDefault="009B5814">
      <w:pPr>
        <w:pStyle w:val="Heading3"/>
        <w:rPr>
          <w:rFonts w:ascii="Open Sans" w:eastAsia="Open Sans" w:hAnsi="Open Sans" w:cs="Open Sans"/>
        </w:rPr>
      </w:pPr>
      <w:r>
        <w:rPr>
          <w:rFonts w:ascii="Open Sans" w:eastAsia="Open Sans" w:hAnsi="Open Sans" w:cs="Open Sans"/>
        </w:rPr>
        <w:t>Policy d</w:t>
      </w:r>
      <w:r w:rsidR="006660B7">
        <w:rPr>
          <w:rFonts w:ascii="Open Sans" w:eastAsia="Open Sans" w:hAnsi="Open Sans" w:cs="Open Sans"/>
        </w:rPr>
        <w:t>ata coding process</w:t>
      </w:r>
    </w:p>
    <w:p w14:paraId="4ECD06E2" w14:textId="0345C88B" w:rsidR="0088799C" w:rsidRPr="006D5963" w:rsidRDefault="0088799C" w:rsidP="00E40096">
      <w:pPr>
        <w:rPr>
          <w:rFonts w:ascii="Calibri" w:hAnsi="Calibri" w:cs="Calibri"/>
        </w:rPr>
      </w:pPr>
      <w:r w:rsidRPr="006D5963">
        <w:rPr>
          <w:rFonts w:ascii="Calibri" w:hAnsi="Calibri" w:cs="Calibri"/>
        </w:rPr>
        <w:t>To collect the data,</w:t>
      </w:r>
      <w:r w:rsidR="00DE1227" w:rsidRPr="006D5963">
        <w:rPr>
          <w:rFonts w:ascii="Calibri" w:hAnsi="Calibri" w:cs="Calibri"/>
        </w:rPr>
        <w:t xml:space="preserve"> </w:t>
      </w:r>
      <w:r w:rsidRPr="006D5963">
        <w:rPr>
          <w:rFonts w:ascii="Calibri" w:hAnsi="Calibri" w:cs="Calibri"/>
        </w:rPr>
        <w:t xml:space="preserve">the team first developed a custom data taxonomy and data dictionary to define key metadata and organize the dataset. These data are populated directly by the policy coding team into </w:t>
      </w:r>
      <w:proofErr w:type="spellStart"/>
      <w:r w:rsidRPr="006D5963">
        <w:rPr>
          <w:rFonts w:ascii="Calibri" w:hAnsi="Calibri" w:cs="Calibri"/>
        </w:rPr>
        <w:t>Airtable</w:t>
      </w:r>
      <w:proofErr w:type="spellEnd"/>
      <w:r w:rsidRPr="006D5963">
        <w:rPr>
          <w:rFonts w:ascii="Calibri" w:hAnsi="Calibri" w:cs="Calibri"/>
        </w:rPr>
        <w:t xml:space="preserve"> and transferred </w:t>
      </w:r>
      <w:r w:rsidRPr="006D5963">
        <w:rPr>
          <w:rFonts w:ascii="Calibri" w:hAnsi="Calibri" w:cs="Calibri"/>
          <w:i/>
          <w:iCs/>
        </w:rPr>
        <w:t>via</w:t>
      </w:r>
      <w:r w:rsidRPr="006D5963">
        <w:rPr>
          <w:rFonts w:ascii="Calibri" w:hAnsi="Calibri" w:cs="Calibri"/>
        </w:rPr>
        <w:t xml:space="preserve"> API into a database on Amazon Web</w:t>
      </w:r>
      <w:r w:rsidR="00120F51" w:rsidRPr="006D5963">
        <w:rPr>
          <w:rFonts w:ascii="Calibri" w:hAnsi="Calibri" w:cs="Calibri"/>
        </w:rPr>
        <w:t xml:space="preserve"> S</w:t>
      </w:r>
      <w:r w:rsidRPr="006D5963">
        <w:rPr>
          <w:rFonts w:ascii="Calibri" w:hAnsi="Calibri" w:cs="Calibri"/>
        </w:rPr>
        <w:t xml:space="preserve">ervices. These data </w:t>
      </w:r>
      <w:r w:rsidR="00AC2013" w:rsidRPr="006D5963">
        <w:rPr>
          <w:rFonts w:ascii="Calibri" w:hAnsi="Calibri" w:cs="Calibri"/>
        </w:rPr>
        <w:t xml:space="preserve">may </w:t>
      </w:r>
      <w:r w:rsidRPr="006D5963">
        <w:rPr>
          <w:rFonts w:ascii="Calibri" w:hAnsi="Calibri" w:cs="Calibri"/>
        </w:rPr>
        <w:t xml:space="preserve">be accessed directly from </w:t>
      </w:r>
      <w:r w:rsidR="00AC2013" w:rsidRPr="006D5963">
        <w:rPr>
          <w:rFonts w:ascii="Calibri" w:hAnsi="Calibri" w:cs="Calibri"/>
        </w:rPr>
        <w:t xml:space="preserve">the backend database </w:t>
      </w:r>
      <w:r w:rsidR="00AC2013" w:rsidRPr="006D5963">
        <w:rPr>
          <w:rFonts w:ascii="Calibri" w:hAnsi="Calibri" w:cs="Calibri"/>
          <w:i/>
          <w:iCs/>
        </w:rPr>
        <w:t>via</w:t>
      </w:r>
      <w:r w:rsidR="00AC2013" w:rsidRPr="006D5963">
        <w:rPr>
          <w:rFonts w:ascii="Calibri" w:hAnsi="Calibri" w:cs="Calibri"/>
        </w:rPr>
        <w:t xml:space="preserve"> API </w:t>
      </w:r>
      <w:r w:rsidRPr="006D5963">
        <w:rPr>
          <w:rFonts w:ascii="Calibri" w:hAnsi="Calibri" w:cs="Calibri"/>
        </w:rPr>
        <w:t xml:space="preserve">upon request. The data dictionary with complete description of all metadata fields can be downloaded as an Excel file </w:t>
      </w:r>
      <w:r w:rsidRPr="006D5963">
        <w:rPr>
          <w:rFonts w:ascii="Calibri" w:hAnsi="Calibri" w:cs="Calibri"/>
          <w:color w:val="FF0000"/>
        </w:rPr>
        <w:t>here</w:t>
      </w:r>
      <w:r w:rsidRPr="006D5963">
        <w:rPr>
          <w:rFonts w:ascii="Calibri" w:hAnsi="Calibri" w:cs="Calibri"/>
        </w:rPr>
        <w:t xml:space="preserve">. The complete dataset can be downloaded from the Policy data page from </w:t>
      </w:r>
      <w:r w:rsidRPr="006D5963">
        <w:rPr>
          <w:rFonts w:ascii="Calibri" w:hAnsi="Calibri" w:cs="Calibri"/>
          <w:color w:val="FF0000"/>
        </w:rPr>
        <w:t>covidamp.org/data</w:t>
      </w:r>
      <w:r w:rsidRPr="006D5963">
        <w:rPr>
          <w:rFonts w:ascii="Calibri" w:hAnsi="Calibri" w:cs="Calibri"/>
        </w:rPr>
        <w:t>.</w:t>
      </w:r>
    </w:p>
    <w:p w14:paraId="20A14164" w14:textId="77777777" w:rsidR="0088799C" w:rsidRPr="006D5963" w:rsidRDefault="0088799C" w:rsidP="00E40096">
      <w:pPr>
        <w:rPr>
          <w:rFonts w:ascii="Calibri" w:hAnsi="Calibri" w:cs="Calibri"/>
        </w:rPr>
      </w:pPr>
    </w:p>
    <w:p w14:paraId="3AA5731C" w14:textId="6657BEBA" w:rsidR="00193FF9" w:rsidRPr="006D5963" w:rsidRDefault="00514CFB" w:rsidP="00193FF9">
      <w:pPr>
        <w:rPr>
          <w:rFonts w:ascii="Calibri" w:hAnsi="Calibri" w:cs="Calibri"/>
        </w:rPr>
      </w:pPr>
      <w:r w:rsidRPr="006D5963">
        <w:rPr>
          <w:rFonts w:ascii="Calibri" w:hAnsi="Calibri" w:cs="Calibri"/>
        </w:rPr>
        <w:t>For the purpose of this effort, p</w:t>
      </w:r>
      <w:r w:rsidR="006C7A5D" w:rsidRPr="006D5963">
        <w:rPr>
          <w:rFonts w:ascii="Calibri" w:hAnsi="Calibri" w:cs="Calibri"/>
        </w:rPr>
        <w:t xml:space="preserve">olicies are defined as </w:t>
      </w:r>
      <w:r w:rsidRPr="006D5963">
        <w:rPr>
          <w:rFonts w:ascii="Calibri" w:hAnsi="Calibri" w:cs="Calibri"/>
        </w:rPr>
        <w:t>government-issued</w:t>
      </w:r>
      <w:r w:rsidR="006C7A5D" w:rsidRPr="006D5963">
        <w:rPr>
          <w:rFonts w:ascii="Calibri" w:hAnsi="Calibri" w:cs="Calibri"/>
        </w:rPr>
        <w:t xml:space="preserve"> and </w:t>
      </w:r>
      <w:r w:rsidRPr="006D5963">
        <w:rPr>
          <w:rFonts w:ascii="Calibri" w:hAnsi="Calibri" w:cs="Calibri"/>
        </w:rPr>
        <w:t>backed by legal authority or precedent</w:t>
      </w:r>
      <w:r w:rsidR="009B5814">
        <w:rPr>
          <w:rFonts w:ascii="Calibri" w:hAnsi="Calibri" w:cs="Calibri"/>
        </w:rPr>
        <w:t xml:space="preserve">. </w:t>
      </w:r>
      <w:r w:rsidRPr="006D5963">
        <w:rPr>
          <w:rFonts w:ascii="Calibri" w:hAnsi="Calibri" w:cs="Calibri"/>
        </w:rPr>
        <w:t>Policies are cod</w:t>
      </w:r>
      <w:r w:rsidR="006D156D" w:rsidRPr="006D5963">
        <w:rPr>
          <w:rFonts w:ascii="Calibri" w:hAnsi="Calibri" w:cs="Calibri"/>
        </w:rPr>
        <w:t>ed</w:t>
      </w:r>
      <w:r w:rsidRPr="006D5963">
        <w:rPr>
          <w:rFonts w:ascii="Calibri" w:hAnsi="Calibri" w:cs="Calibri"/>
        </w:rPr>
        <w:t xml:space="preserve"> and tagged with the relevant metadata manually</w:t>
      </w:r>
      <w:r w:rsidR="006D156D" w:rsidRPr="006D5963">
        <w:rPr>
          <w:rFonts w:ascii="Calibri" w:hAnsi="Calibri" w:cs="Calibri"/>
        </w:rPr>
        <w:t xml:space="preserve">. </w:t>
      </w:r>
      <w:r w:rsidR="00193FF9" w:rsidRPr="006D5963">
        <w:rPr>
          <w:rFonts w:ascii="Calibri" w:hAnsi="Calibri" w:cs="Calibri"/>
        </w:rPr>
        <w:t>Each policy is tagged with a series of descriptive attributes based on a review of the policy language, including (</w:t>
      </w:r>
      <w:r w:rsidR="00CB764B">
        <w:rPr>
          <w:rFonts w:ascii="Calibri" w:hAnsi="Calibri" w:cs="Calibri"/>
        </w:rPr>
        <w:t xml:space="preserve">this is a </w:t>
      </w:r>
      <w:r w:rsidR="00193FF9" w:rsidRPr="006D5963">
        <w:rPr>
          <w:rFonts w:ascii="Calibri" w:hAnsi="Calibri" w:cs="Calibri"/>
        </w:rPr>
        <w:t>representative subset – see data dictionary for full description of data fields):</w:t>
      </w:r>
    </w:p>
    <w:p w14:paraId="783DDD6C" w14:textId="77777777" w:rsidR="00193FF9" w:rsidRDefault="00193FF9" w:rsidP="00193FF9">
      <w:pPr>
        <w:pStyle w:val="ListParagraph"/>
        <w:numPr>
          <w:ilvl w:val="0"/>
          <w:numId w:val="5"/>
        </w:numPr>
      </w:pPr>
      <w:r>
        <w:t>Policy name and description</w:t>
      </w:r>
    </w:p>
    <w:p w14:paraId="786479C8" w14:textId="77777777" w:rsidR="00193FF9" w:rsidRDefault="00193FF9" w:rsidP="00193FF9">
      <w:pPr>
        <w:pStyle w:val="ListParagraph"/>
        <w:numPr>
          <w:ilvl w:val="0"/>
          <w:numId w:val="5"/>
        </w:numPr>
      </w:pPr>
      <w:r>
        <w:t>Policy type (e.g., executive order, emergency declaration, statute, etc.)</w:t>
      </w:r>
    </w:p>
    <w:p w14:paraId="41A0F01B" w14:textId="77777777" w:rsidR="00193FF9" w:rsidRDefault="00193FF9" w:rsidP="00193FF9">
      <w:pPr>
        <w:pStyle w:val="ListParagraph"/>
        <w:numPr>
          <w:ilvl w:val="0"/>
          <w:numId w:val="5"/>
        </w:numPr>
      </w:pPr>
      <w:r>
        <w:t xml:space="preserve">Categorical description of the scope of policy actions (e.g., social distancing, travel restrictions, enabling and relief measures, support for public health and clinical capacity) as well as more granular subcategory tagging (e.g., face coverings, quarantine, private sector closures, school closures, etc.) </w:t>
      </w:r>
    </w:p>
    <w:p w14:paraId="56281ECA" w14:textId="77777777" w:rsidR="00193FF9" w:rsidRDefault="00193FF9" w:rsidP="00193FF9">
      <w:pPr>
        <w:pStyle w:val="ListParagraph"/>
        <w:numPr>
          <w:ilvl w:val="0"/>
          <w:numId w:val="5"/>
        </w:numPr>
      </w:pPr>
      <w:r>
        <w:t>Authorizing role enacting the policy (e.g., governor, mayor, health official, president, city council, etc.)</w:t>
      </w:r>
    </w:p>
    <w:p w14:paraId="5C320333" w14:textId="77777777" w:rsidR="00193FF9" w:rsidRDefault="00193FF9" w:rsidP="00193FF9">
      <w:pPr>
        <w:pStyle w:val="ListParagraph"/>
        <w:numPr>
          <w:ilvl w:val="0"/>
          <w:numId w:val="5"/>
        </w:numPr>
      </w:pPr>
      <w:r>
        <w:t>Start/end dates, including anticipated end dates for those policies still in effect but with declarative expirations</w:t>
      </w:r>
    </w:p>
    <w:p w14:paraId="1EA1A78C" w14:textId="75FB389D" w:rsidR="00193FF9" w:rsidRDefault="00193FF9" w:rsidP="00E40096">
      <w:pPr>
        <w:pStyle w:val="ListParagraph"/>
        <w:numPr>
          <w:ilvl w:val="0"/>
          <w:numId w:val="5"/>
        </w:numPr>
      </w:pPr>
      <w:r>
        <w:t>Information about the geographic regions where the policy applies (if different from the level at which the policy was enacted)</w:t>
      </w:r>
    </w:p>
    <w:p w14:paraId="24835E26" w14:textId="77777777" w:rsidR="00193FF9" w:rsidRPr="006D5963" w:rsidRDefault="00193FF9" w:rsidP="00E40096">
      <w:pPr>
        <w:rPr>
          <w:rFonts w:ascii="Calibri" w:hAnsi="Calibri" w:cs="Calibri"/>
        </w:rPr>
      </w:pPr>
    </w:p>
    <w:p w14:paraId="60FF77F4" w14:textId="77777777" w:rsidR="00193FF9" w:rsidRPr="006D5963" w:rsidRDefault="006B5476" w:rsidP="00E40096">
      <w:pPr>
        <w:rPr>
          <w:rFonts w:ascii="Calibri" w:hAnsi="Calibri" w:cs="Calibri"/>
        </w:rPr>
      </w:pPr>
      <w:r w:rsidRPr="006D5963">
        <w:rPr>
          <w:rFonts w:ascii="Calibri" w:hAnsi="Calibri" w:cs="Calibri"/>
        </w:rPr>
        <w:t>Researchers review public sources to identify policies, with the most common sources including government websites that collate policy announcements, either COVID-19-specific or more generally. If a</w:t>
      </w:r>
      <w:r w:rsidR="00514CFB" w:rsidRPr="006D5963">
        <w:rPr>
          <w:rFonts w:ascii="Calibri" w:hAnsi="Calibri" w:cs="Calibri"/>
        </w:rPr>
        <w:t xml:space="preserve"> documented </w:t>
      </w:r>
      <w:r w:rsidRPr="006D5963">
        <w:rPr>
          <w:rFonts w:ascii="Calibri" w:hAnsi="Calibri" w:cs="Calibri"/>
        </w:rPr>
        <w:t xml:space="preserve">policy </w:t>
      </w:r>
      <w:r w:rsidR="00514CFB" w:rsidRPr="006D5963">
        <w:rPr>
          <w:rFonts w:ascii="Calibri" w:hAnsi="Calibri" w:cs="Calibri"/>
        </w:rPr>
        <w:t>is</w:t>
      </w:r>
      <w:r w:rsidRPr="006D5963">
        <w:rPr>
          <w:rFonts w:ascii="Calibri" w:hAnsi="Calibri" w:cs="Calibri"/>
        </w:rPr>
        <w:t xml:space="preserve"> not available</w:t>
      </w:r>
      <w:r w:rsidR="00514CFB" w:rsidRPr="006D5963">
        <w:rPr>
          <w:rFonts w:ascii="Calibri" w:hAnsi="Calibri" w:cs="Calibri"/>
        </w:rPr>
        <w:t xml:space="preserve"> or where</w:t>
      </w:r>
      <w:r w:rsidRPr="006D5963">
        <w:rPr>
          <w:rFonts w:ascii="Calibri" w:hAnsi="Calibri" w:cs="Calibri"/>
        </w:rPr>
        <w:t xml:space="preserve"> there </w:t>
      </w:r>
      <w:r w:rsidR="00514CFB" w:rsidRPr="006D5963">
        <w:rPr>
          <w:rFonts w:ascii="Calibri" w:hAnsi="Calibri" w:cs="Calibri"/>
        </w:rPr>
        <w:t>are</w:t>
      </w:r>
      <w:r w:rsidRPr="006D5963">
        <w:rPr>
          <w:rFonts w:ascii="Calibri" w:hAnsi="Calibri" w:cs="Calibri"/>
        </w:rPr>
        <w:t xml:space="preserve"> questions about the policy, researchers </w:t>
      </w:r>
      <w:r w:rsidR="00514CFB" w:rsidRPr="006D5963">
        <w:rPr>
          <w:rFonts w:ascii="Calibri" w:hAnsi="Calibri" w:cs="Calibri"/>
        </w:rPr>
        <w:t>contact</w:t>
      </w:r>
      <w:r w:rsidRPr="006D5963">
        <w:rPr>
          <w:rFonts w:ascii="Calibri" w:hAnsi="Calibri" w:cs="Calibri"/>
        </w:rPr>
        <w:t xml:space="preserve"> local public communication</w:t>
      </w:r>
      <w:r w:rsidR="00514CFB" w:rsidRPr="006D5963">
        <w:rPr>
          <w:rFonts w:ascii="Calibri" w:hAnsi="Calibri" w:cs="Calibri"/>
        </w:rPr>
        <w:t>s</w:t>
      </w:r>
      <w:r w:rsidRPr="006D5963">
        <w:rPr>
          <w:rFonts w:ascii="Calibri" w:hAnsi="Calibri" w:cs="Calibri"/>
        </w:rPr>
        <w:t xml:space="preserve"> or </w:t>
      </w:r>
      <w:r w:rsidR="00514CFB" w:rsidRPr="006D5963">
        <w:rPr>
          <w:rFonts w:ascii="Calibri" w:hAnsi="Calibri" w:cs="Calibri"/>
        </w:rPr>
        <w:t>other</w:t>
      </w:r>
      <w:r w:rsidRPr="006D5963">
        <w:rPr>
          <w:rFonts w:ascii="Calibri" w:hAnsi="Calibri" w:cs="Calibri"/>
        </w:rPr>
        <w:t xml:space="preserve"> offices to </w:t>
      </w:r>
      <w:r w:rsidR="00514CFB" w:rsidRPr="006D5963">
        <w:rPr>
          <w:rFonts w:ascii="Calibri" w:hAnsi="Calibri" w:cs="Calibri"/>
        </w:rPr>
        <w:t xml:space="preserve">confirm. </w:t>
      </w:r>
      <w:r w:rsidRPr="006D5963">
        <w:rPr>
          <w:rFonts w:ascii="Calibri" w:hAnsi="Calibri" w:cs="Calibri"/>
        </w:rPr>
        <w:t xml:space="preserve">A </w:t>
      </w:r>
      <w:r w:rsidR="00514CFB" w:rsidRPr="006D5963">
        <w:rPr>
          <w:rFonts w:ascii="Calibri" w:hAnsi="Calibri" w:cs="Calibri"/>
        </w:rPr>
        <w:t>static copy (PDF or screen capture)</w:t>
      </w:r>
      <w:r w:rsidRPr="006D5963">
        <w:rPr>
          <w:rFonts w:ascii="Calibri" w:hAnsi="Calibri" w:cs="Calibri"/>
        </w:rPr>
        <w:t xml:space="preserve"> of e</w:t>
      </w:r>
      <w:r w:rsidR="006C7A5D" w:rsidRPr="006D5963">
        <w:rPr>
          <w:rFonts w:ascii="Calibri" w:hAnsi="Calibri" w:cs="Calibri"/>
        </w:rPr>
        <w:t xml:space="preserve">ach policy is </w:t>
      </w:r>
      <w:r w:rsidRPr="006D5963">
        <w:rPr>
          <w:rFonts w:ascii="Calibri" w:hAnsi="Calibri" w:cs="Calibri"/>
        </w:rPr>
        <w:t xml:space="preserve">stored </w:t>
      </w:r>
      <w:r w:rsidR="00193FF9" w:rsidRPr="006D5963">
        <w:rPr>
          <w:rFonts w:ascii="Calibri" w:hAnsi="Calibri" w:cs="Calibri"/>
        </w:rPr>
        <w:t xml:space="preserve">with </w:t>
      </w:r>
      <w:r w:rsidR="0020387F" w:rsidRPr="006D5963">
        <w:rPr>
          <w:rFonts w:ascii="Calibri" w:hAnsi="Calibri" w:cs="Calibri"/>
        </w:rPr>
        <w:t>links to any</w:t>
      </w:r>
      <w:r w:rsidRPr="006D5963">
        <w:rPr>
          <w:rFonts w:ascii="Calibri" w:hAnsi="Calibri" w:cs="Calibri"/>
        </w:rPr>
        <w:t xml:space="preserve"> sites with </w:t>
      </w:r>
      <w:r w:rsidR="0020387F" w:rsidRPr="006D5963">
        <w:rPr>
          <w:rFonts w:ascii="Calibri" w:hAnsi="Calibri" w:cs="Calibri"/>
        </w:rPr>
        <w:t xml:space="preserve">associated </w:t>
      </w:r>
      <w:r w:rsidRPr="006D5963">
        <w:rPr>
          <w:rFonts w:ascii="Calibri" w:hAnsi="Calibri" w:cs="Calibri"/>
        </w:rPr>
        <w:t xml:space="preserve">policy announcements in the dataset. </w:t>
      </w:r>
    </w:p>
    <w:p w14:paraId="5FD09F40" w14:textId="77777777" w:rsidR="00193FF9" w:rsidRPr="006D5963" w:rsidRDefault="00193FF9" w:rsidP="00E40096">
      <w:pPr>
        <w:rPr>
          <w:rFonts w:ascii="Calibri" w:hAnsi="Calibri" w:cs="Calibri"/>
        </w:rPr>
      </w:pPr>
    </w:p>
    <w:p w14:paraId="627677BE" w14:textId="299F8255" w:rsidR="00DE1227" w:rsidRPr="006D5963" w:rsidRDefault="00193FF9" w:rsidP="00E40096">
      <w:pPr>
        <w:rPr>
          <w:rFonts w:ascii="Calibri" w:hAnsi="Calibri" w:cs="Calibri"/>
        </w:rPr>
      </w:pPr>
      <w:r w:rsidRPr="006D5963">
        <w:rPr>
          <w:rFonts w:ascii="Calibri" w:hAnsi="Calibri" w:cs="Calibri"/>
        </w:rPr>
        <w:lastRenderedPageBreak/>
        <w:t>Legal experts</w:t>
      </w:r>
      <w:r w:rsidR="00DE1227" w:rsidRPr="006D5963">
        <w:rPr>
          <w:rFonts w:ascii="Calibri" w:hAnsi="Calibri" w:cs="Calibri"/>
        </w:rPr>
        <w:t xml:space="preserve"> </w:t>
      </w:r>
      <w:r w:rsidRPr="006D5963">
        <w:rPr>
          <w:rFonts w:ascii="Calibri" w:hAnsi="Calibri" w:cs="Calibri"/>
        </w:rPr>
        <w:t>review</w:t>
      </w:r>
      <w:r w:rsidR="00DE1227" w:rsidRPr="006D5963">
        <w:rPr>
          <w:rFonts w:ascii="Calibri" w:hAnsi="Calibri" w:cs="Calibri"/>
        </w:rPr>
        <w:t xml:space="preserve"> each policy</w:t>
      </w:r>
      <w:r w:rsidRPr="006D5963">
        <w:rPr>
          <w:rFonts w:ascii="Calibri" w:hAnsi="Calibri" w:cs="Calibri"/>
        </w:rPr>
        <w:t xml:space="preserve"> following entry into the dataset to identify and code relevant authorities</w:t>
      </w:r>
      <w:r w:rsidR="00DE1227" w:rsidRPr="006D5963">
        <w:rPr>
          <w:rFonts w:ascii="Calibri" w:hAnsi="Calibri" w:cs="Calibri"/>
        </w:rPr>
        <w:t xml:space="preserve"> </w:t>
      </w:r>
      <w:r w:rsidR="006D156D" w:rsidRPr="006D5963">
        <w:rPr>
          <w:rFonts w:ascii="Calibri" w:hAnsi="Calibri" w:cs="Calibri"/>
        </w:rPr>
        <w:t>underlying the policy</w:t>
      </w:r>
      <w:r w:rsidRPr="006D5963">
        <w:rPr>
          <w:rFonts w:ascii="Calibri" w:hAnsi="Calibri" w:cs="Calibri"/>
        </w:rPr>
        <w:t xml:space="preserve">. </w:t>
      </w:r>
      <w:r w:rsidR="00D9011B" w:rsidRPr="006D5963">
        <w:rPr>
          <w:rFonts w:ascii="Calibri" w:hAnsi="Calibri" w:cs="Calibri"/>
        </w:rPr>
        <w:t xml:space="preserve">This review is ongoing and data from the legal review are continually added to policies in the dataset. </w:t>
      </w:r>
      <w:r w:rsidR="00AE4611" w:rsidRPr="006D5963">
        <w:rPr>
          <w:rFonts w:ascii="Calibri" w:hAnsi="Calibri" w:cs="Calibri"/>
        </w:rPr>
        <w:t>In addition, f</w:t>
      </w:r>
      <w:r w:rsidR="00DE1227" w:rsidRPr="006D5963">
        <w:rPr>
          <w:rFonts w:ascii="Calibri" w:hAnsi="Calibri" w:cs="Calibri"/>
        </w:rPr>
        <w:t>or policies in the US, this data collection include</w:t>
      </w:r>
      <w:r w:rsidR="00AE4611" w:rsidRPr="006D5963">
        <w:rPr>
          <w:rFonts w:ascii="Calibri" w:hAnsi="Calibri" w:cs="Calibri"/>
        </w:rPr>
        <w:t>s</w:t>
      </w:r>
      <w:r w:rsidR="00DE1227" w:rsidRPr="006D5963">
        <w:rPr>
          <w:rFonts w:ascii="Calibri" w:hAnsi="Calibri" w:cs="Calibri"/>
        </w:rPr>
        <w:t xml:space="preserve"> capturing attributes of the US state with respect to </w:t>
      </w:r>
      <w:r w:rsidR="00AE4611" w:rsidRPr="006D5963">
        <w:rPr>
          <w:rFonts w:ascii="Calibri" w:hAnsi="Calibri" w:cs="Calibri"/>
        </w:rPr>
        <w:t xml:space="preserve">how legal authority is allocated between the local and state government </w:t>
      </w:r>
      <w:r w:rsidR="00DE1227" w:rsidRPr="006D5963">
        <w:rPr>
          <w:rFonts w:ascii="Calibri" w:hAnsi="Calibri" w:cs="Calibri"/>
        </w:rPr>
        <w:t xml:space="preserve">(see definitions for Dillon’s Rule and Home Rule states in the data dictionary available from the AMP documentation page). </w:t>
      </w:r>
    </w:p>
    <w:p w14:paraId="7A047B76" w14:textId="49D1BB6A" w:rsidR="00BF16D7" w:rsidRDefault="00BF16D7" w:rsidP="00E40096">
      <w:pPr>
        <w:rPr>
          <w:rFonts w:ascii="Calibri" w:hAnsi="Calibri" w:cs="Calibri"/>
        </w:rPr>
      </w:pPr>
    </w:p>
    <w:p w14:paraId="52465B14" w14:textId="4868772A" w:rsidR="0044442C" w:rsidRDefault="00F4120E" w:rsidP="00D77EF9">
      <w:pPr>
        <w:pStyle w:val="Heading3"/>
      </w:pPr>
      <w:r>
        <w:t>COVID-19</w:t>
      </w:r>
      <w:r w:rsidR="006731DE">
        <w:t xml:space="preserve"> </w:t>
      </w:r>
      <w:r w:rsidR="009B5814">
        <w:t>p</w:t>
      </w:r>
      <w:r w:rsidR="006731DE">
        <w:t xml:space="preserve">lan </w:t>
      </w:r>
      <w:r w:rsidR="009B5814">
        <w:t>d</w:t>
      </w:r>
      <w:r w:rsidR="00DA26BC">
        <w:t xml:space="preserve">atabase </w:t>
      </w:r>
      <w:r w:rsidR="009B5814">
        <w:t>d</w:t>
      </w:r>
      <w:r w:rsidR="00451993">
        <w:t>ocumentation</w:t>
      </w:r>
    </w:p>
    <w:p w14:paraId="48BA409A" w14:textId="57C8ED59" w:rsidR="0044442C" w:rsidRDefault="0044442C" w:rsidP="00E40096">
      <w:pPr>
        <w:rPr>
          <w:rFonts w:ascii="Calibri" w:hAnsi="Calibri" w:cs="Calibri"/>
        </w:rPr>
      </w:pPr>
      <w:r w:rsidRPr="006D5963">
        <w:rPr>
          <w:rFonts w:ascii="Calibri" w:hAnsi="Calibri" w:cs="Calibri"/>
        </w:rPr>
        <w:t xml:space="preserve">Plans included in the dataset are documents issued by a government, non-profit, for-profit, or higher education institution that provide recommended actions or guidelines, but do not necessarily have legal basis or authority. </w:t>
      </w:r>
    </w:p>
    <w:p w14:paraId="6628E478" w14:textId="77777777" w:rsidR="0044442C" w:rsidRPr="006D5963" w:rsidRDefault="0044442C" w:rsidP="00E40096">
      <w:pPr>
        <w:rPr>
          <w:rFonts w:ascii="Calibri" w:hAnsi="Calibri" w:cs="Calibri"/>
        </w:rPr>
      </w:pPr>
    </w:p>
    <w:p w14:paraId="3E4C631D" w14:textId="48B67D12" w:rsidR="0027223E" w:rsidRPr="006D5963" w:rsidRDefault="0027223E" w:rsidP="00834608">
      <w:pPr>
        <w:rPr>
          <w:rFonts w:ascii="Calibri" w:hAnsi="Calibri" w:cs="Calibri"/>
        </w:rPr>
      </w:pPr>
      <w:r w:rsidRPr="0027223E">
        <w:rPr>
          <w:rFonts w:ascii="Calibri" w:hAnsi="Calibri" w:cs="Calibri"/>
        </w:rPr>
        <w:t>Plans are recorded under a different coding scheme than policies, because plans in AMP are not required to be government-issued or backed by legal authority or precedent. In addition to providing a PDF of the plan, data captured for plans includes (this is a representative subset – see data dictionary for a full description of data fields):</w:t>
      </w:r>
    </w:p>
    <w:p w14:paraId="4A126AAD" w14:textId="4440EE9B" w:rsidR="00D9011B" w:rsidRDefault="00D9011B" w:rsidP="00D9011B">
      <w:pPr>
        <w:pStyle w:val="ListParagraph"/>
        <w:numPr>
          <w:ilvl w:val="0"/>
          <w:numId w:val="5"/>
        </w:numPr>
      </w:pPr>
      <w:r>
        <w:t>Plan name a</w:t>
      </w:r>
      <w:r w:rsidR="00F17F09">
        <w:t>nd</w:t>
      </w:r>
      <w:r>
        <w:t xml:space="preserve"> description</w:t>
      </w:r>
    </w:p>
    <w:p w14:paraId="69D61CB5" w14:textId="7FDA95B6" w:rsidR="00D9011B" w:rsidRDefault="00D9011B" w:rsidP="00D9011B">
      <w:pPr>
        <w:pStyle w:val="ListParagraph"/>
        <w:numPr>
          <w:ilvl w:val="0"/>
          <w:numId w:val="5"/>
        </w:numPr>
      </w:pPr>
      <w:r>
        <w:t>Name and type of the organization that authored the plan</w:t>
      </w:r>
    </w:p>
    <w:p w14:paraId="3F93398D" w14:textId="2AD3F89E" w:rsidR="00D9011B" w:rsidRDefault="00D9011B" w:rsidP="00D9011B">
      <w:pPr>
        <w:pStyle w:val="ListParagraph"/>
        <w:numPr>
          <w:ilvl w:val="0"/>
          <w:numId w:val="5"/>
        </w:numPr>
      </w:pPr>
      <w:r>
        <w:t>Information about topics covered in the plan, based on the plan type (e.g., what aspects of school operations are addressed in a government plan; what aspects of operations are addressed in a private sector plan; etc.)</w:t>
      </w:r>
    </w:p>
    <w:p w14:paraId="0FA3A424" w14:textId="7DE6C255" w:rsidR="001C261F" w:rsidRDefault="00D9011B" w:rsidP="001C261F">
      <w:pPr>
        <w:pStyle w:val="ListParagraph"/>
        <w:numPr>
          <w:ilvl w:val="0"/>
          <w:numId w:val="5"/>
        </w:numPr>
      </w:pPr>
      <w:r>
        <w:t xml:space="preserve">Whether the plan was authored by an entity with authority to enact the plan elements </w:t>
      </w:r>
    </w:p>
    <w:p w14:paraId="60F3735B" w14:textId="7DE6C255" w:rsidR="00BF16D7" w:rsidRPr="006D5963" w:rsidRDefault="00D9011B" w:rsidP="00E40096">
      <w:pPr>
        <w:rPr>
          <w:rFonts w:ascii="Calibri" w:hAnsi="Calibri" w:cs="Calibri"/>
        </w:rPr>
      </w:pPr>
      <w:r w:rsidRPr="006D5963">
        <w:rPr>
          <w:rFonts w:ascii="Calibri" w:hAnsi="Calibri" w:cs="Calibri"/>
        </w:rPr>
        <w:t xml:space="preserve">  </w:t>
      </w:r>
    </w:p>
    <w:p w14:paraId="643040EF" w14:textId="638A3728" w:rsidR="00A1463C" w:rsidRDefault="00EF2C96">
      <w:pPr>
        <w:pStyle w:val="Heading2"/>
        <w:rPr>
          <w:rFonts w:ascii="Open Sans" w:eastAsia="Open Sans" w:hAnsi="Open Sans" w:cs="Open Sans"/>
        </w:rPr>
      </w:pPr>
      <w:r>
        <w:rPr>
          <w:rFonts w:ascii="Open Sans" w:eastAsia="Open Sans" w:hAnsi="Open Sans" w:cs="Open Sans"/>
        </w:rPr>
        <w:t>Policy Map</w:t>
      </w:r>
    </w:p>
    <w:p w14:paraId="0728B76C" w14:textId="29176973" w:rsidR="0092261D" w:rsidRPr="006D5963" w:rsidRDefault="00382445" w:rsidP="009F4E8C">
      <w:pPr>
        <w:rPr>
          <w:rFonts w:ascii="Calibri" w:hAnsi="Calibri" w:cs="Calibri"/>
        </w:rPr>
      </w:pPr>
      <w:r w:rsidRPr="006D5963">
        <w:rPr>
          <w:rFonts w:ascii="Calibri" w:hAnsi="Calibri" w:cs="Calibri"/>
        </w:rPr>
        <w:t xml:space="preserve">The policy map visualizes the policies </w:t>
      </w:r>
      <w:r w:rsidR="00193FF9" w:rsidRPr="006D5963">
        <w:rPr>
          <w:rFonts w:ascii="Calibri" w:hAnsi="Calibri" w:cs="Calibri"/>
        </w:rPr>
        <w:t>in effect over time</w:t>
      </w:r>
      <w:r w:rsidR="0092261D" w:rsidRPr="006D5963">
        <w:rPr>
          <w:rFonts w:ascii="Calibri" w:hAnsi="Calibri" w:cs="Calibri"/>
        </w:rPr>
        <w:t xml:space="preserve"> as well as a distancing level determined by analyzing policies in place on a given day (see below)</w:t>
      </w:r>
      <w:r w:rsidRPr="006D5963">
        <w:rPr>
          <w:rFonts w:ascii="Calibri" w:hAnsi="Calibri" w:cs="Calibri"/>
        </w:rPr>
        <w:t xml:space="preserve">. </w:t>
      </w:r>
      <w:r w:rsidR="0092261D" w:rsidRPr="006D5963">
        <w:rPr>
          <w:rFonts w:ascii="Calibri" w:hAnsi="Calibri" w:cs="Calibri"/>
        </w:rPr>
        <w:t xml:space="preserve">A date slider </w:t>
      </w:r>
      <w:r w:rsidR="009642AE">
        <w:rPr>
          <w:rFonts w:ascii="Calibri" w:hAnsi="Calibri" w:cs="Calibri"/>
        </w:rPr>
        <w:t>on</w:t>
      </w:r>
      <w:r w:rsidR="0092261D" w:rsidRPr="006D5963">
        <w:rPr>
          <w:rFonts w:ascii="Calibri" w:hAnsi="Calibri" w:cs="Calibri"/>
        </w:rPr>
        <w:t xml:space="preserve"> the map page provides the ability to select a date or date range over which to compare the policies in effect in a given category, or view distancing level over time. </w:t>
      </w:r>
      <w:r w:rsidR="001729EC">
        <w:rPr>
          <w:rFonts w:ascii="Calibri" w:hAnsi="Calibri" w:cs="Calibri"/>
        </w:rPr>
        <w:t xml:space="preserve"> </w:t>
      </w:r>
      <w:r w:rsidR="001729EC" w:rsidRPr="001729EC">
        <w:rPr>
          <w:rFonts w:ascii="Calibri" w:hAnsi="Calibri" w:cs="Calibri"/>
        </w:rPr>
        <w:t>State-level data are available for 50 US states, the District of Columbia, and Puerto Rico (US only view). Country-level policies are available for select countries globally</w:t>
      </w:r>
      <w:r w:rsidR="004465D5">
        <w:rPr>
          <w:rFonts w:ascii="Calibri" w:hAnsi="Calibri" w:cs="Calibri"/>
        </w:rPr>
        <w:t xml:space="preserve">, including </w:t>
      </w:r>
      <w:r w:rsidR="004465D5" w:rsidRPr="001729EC">
        <w:rPr>
          <w:rFonts w:ascii="Calibri" w:hAnsi="Calibri" w:cs="Calibri"/>
        </w:rPr>
        <w:t xml:space="preserve">sub-national policies </w:t>
      </w:r>
      <w:r w:rsidR="004465D5">
        <w:rPr>
          <w:rFonts w:ascii="Calibri" w:hAnsi="Calibri" w:cs="Calibri"/>
        </w:rPr>
        <w:t>for select locations</w:t>
      </w:r>
      <w:r w:rsidR="001729EC" w:rsidRPr="001729EC">
        <w:rPr>
          <w:rFonts w:ascii="Calibri" w:hAnsi="Calibri" w:cs="Calibri"/>
        </w:rPr>
        <w:t>. Expansion of coverage to additional countries is ongoing and are added to the map and policy library as policies are coded by the research team.</w:t>
      </w:r>
    </w:p>
    <w:p w14:paraId="3867B44D" w14:textId="77777777" w:rsidR="0092261D" w:rsidRPr="00F47E4F" w:rsidRDefault="0092261D" w:rsidP="0092261D">
      <w:pPr>
        <w:pStyle w:val="Heading3"/>
        <w:rPr>
          <w:rFonts w:ascii="Open Sans" w:eastAsia="Open Sans" w:hAnsi="Open Sans" w:cs="Open Sans"/>
        </w:rPr>
      </w:pPr>
      <w:r>
        <w:rPr>
          <w:rFonts w:ascii="Open Sans" w:eastAsia="Open Sans" w:hAnsi="Open Sans" w:cs="Open Sans"/>
        </w:rPr>
        <w:t xml:space="preserve">Visualizing distancing level, as analyzed from policies </w:t>
      </w:r>
    </w:p>
    <w:p w14:paraId="31DA9452" w14:textId="53E8ED51" w:rsidR="005845C1" w:rsidRPr="006D5963" w:rsidRDefault="005845C1" w:rsidP="0092261D">
      <w:pPr>
        <w:shd w:val="clear" w:color="auto" w:fill="FFFFFF"/>
        <w:rPr>
          <w:rFonts w:ascii="Calibri" w:hAnsi="Calibri" w:cs="Calibri"/>
          <w:color w:val="222222"/>
        </w:rPr>
      </w:pPr>
      <w:r w:rsidRPr="005845C1">
        <w:rPr>
          <w:rFonts w:ascii="Calibri" w:hAnsi="Calibri" w:cs="Calibri"/>
          <w:color w:val="222222"/>
        </w:rPr>
        <w:t xml:space="preserve">Distancing level reflects </w:t>
      </w:r>
      <w:r w:rsidR="006171B7">
        <w:rPr>
          <w:rFonts w:ascii="Calibri" w:hAnsi="Calibri" w:cs="Calibri"/>
          <w:color w:val="222222"/>
        </w:rPr>
        <w:t>a general description of the</w:t>
      </w:r>
      <w:r w:rsidRPr="005845C1">
        <w:rPr>
          <w:rFonts w:ascii="Calibri" w:hAnsi="Calibri" w:cs="Calibri"/>
          <w:color w:val="222222"/>
        </w:rPr>
        <w:t xml:space="preserve"> status of an area’s COVID-19-related</w:t>
      </w:r>
      <w:r w:rsidR="00717035">
        <w:rPr>
          <w:rFonts w:ascii="Calibri" w:hAnsi="Calibri" w:cs="Calibri"/>
          <w:color w:val="222222"/>
        </w:rPr>
        <w:t xml:space="preserve"> </w:t>
      </w:r>
      <w:r w:rsidR="009B60C8">
        <w:rPr>
          <w:rFonts w:ascii="Calibri" w:hAnsi="Calibri" w:cs="Calibri"/>
          <w:color w:val="222222"/>
        </w:rPr>
        <w:t>social distancing</w:t>
      </w:r>
      <w:r w:rsidRPr="005845C1">
        <w:rPr>
          <w:rFonts w:ascii="Calibri" w:hAnsi="Calibri" w:cs="Calibri"/>
          <w:color w:val="222222"/>
        </w:rPr>
        <w:t xml:space="preserve"> policies at a given point in time. Distancing levels are categorized </w:t>
      </w:r>
      <w:r w:rsidR="006171B7">
        <w:rPr>
          <w:rFonts w:ascii="Calibri" w:hAnsi="Calibri" w:cs="Calibri"/>
          <w:color w:val="222222"/>
        </w:rPr>
        <w:t>as</w:t>
      </w:r>
      <w:r w:rsidRPr="005845C1">
        <w:rPr>
          <w:rFonts w:ascii="Calibri" w:hAnsi="Calibri" w:cs="Calibri"/>
          <w:color w:val="222222"/>
        </w:rPr>
        <w:t>: Lockdown, Stay-at-home, Safer-at-home</w:t>
      </w:r>
      <w:r w:rsidR="006171B7">
        <w:rPr>
          <w:rFonts w:ascii="Calibri" w:hAnsi="Calibri" w:cs="Calibri"/>
          <w:color w:val="222222"/>
        </w:rPr>
        <w:t>,</w:t>
      </w:r>
      <w:r w:rsidRPr="005845C1">
        <w:rPr>
          <w:rFonts w:ascii="Calibri" w:hAnsi="Calibri" w:cs="Calibri"/>
          <w:color w:val="222222"/>
        </w:rPr>
        <w:t xml:space="preserve"> </w:t>
      </w:r>
      <w:proofErr w:type="gramStart"/>
      <w:r w:rsidR="00D00B28" w:rsidRPr="00D77EF9">
        <w:rPr>
          <w:rFonts w:ascii="Calibri" w:hAnsi="Calibri" w:cs="Calibri"/>
          <w:color w:val="222222"/>
        </w:rPr>
        <w:t>Partially</w:t>
      </w:r>
      <w:proofErr w:type="gramEnd"/>
      <w:r w:rsidR="00D00B28" w:rsidRPr="00D77EF9">
        <w:rPr>
          <w:rFonts w:ascii="Calibri" w:hAnsi="Calibri" w:cs="Calibri"/>
          <w:color w:val="222222"/>
        </w:rPr>
        <w:t xml:space="preserve"> open</w:t>
      </w:r>
      <w:r w:rsidR="006171B7">
        <w:rPr>
          <w:rFonts w:ascii="Calibri" w:hAnsi="Calibri" w:cs="Calibri"/>
          <w:color w:val="222222"/>
        </w:rPr>
        <w:t>,</w:t>
      </w:r>
      <w:r w:rsidR="00501176">
        <w:rPr>
          <w:rFonts w:ascii="Calibri" w:hAnsi="Calibri" w:cs="Calibri"/>
          <w:color w:val="222222"/>
        </w:rPr>
        <w:t xml:space="preserve"> and </w:t>
      </w:r>
      <w:r w:rsidR="006171B7">
        <w:rPr>
          <w:rFonts w:ascii="Calibri" w:hAnsi="Calibri" w:cs="Calibri"/>
          <w:color w:val="222222"/>
        </w:rPr>
        <w:t>Open</w:t>
      </w:r>
      <w:r w:rsidRPr="005845C1">
        <w:rPr>
          <w:rFonts w:ascii="Calibri" w:hAnsi="Calibri" w:cs="Calibri"/>
          <w:color w:val="222222"/>
        </w:rPr>
        <w:t xml:space="preserve">. These categories are intended to reflect the </w:t>
      </w:r>
      <w:r w:rsidR="006171B7">
        <w:rPr>
          <w:rFonts w:ascii="Calibri" w:hAnsi="Calibri" w:cs="Calibri"/>
          <w:color w:val="222222"/>
        </w:rPr>
        <w:t xml:space="preserve">combination of policies that, taken together, have been used to mitigate COVID in communities globally. </w:t>
      </w:r>
      <w:r w:rsidRPr="005845C1">
        <w:rPr>
          <w:rFonts w:ascii="Calibri" w:hAnsi="Calibri" w:cs="Calibri"/>
          <w:color w:val="222222"/>
        </w:rPr>
        <w:t xml:space="preserve"> </w:t>
      </w:r>
    </w:p>
    <w:p w14:paraId="359D38A9" w14:textId="77777777" w:rsidR="0092261D" w:rsidRPr="006D5963" w:rsidRDefault="0092261D" w:rsidP="0092261D">
      <w:pPr>
        <w:shd w:val="clear" w:color="auto" w:fill="FFFFFF"/>
        <w:rPr>
          <w:rFonts w:ascii="Calibri" w:hAnsi="Calibri" w:cs="Calibri"/>
          <w:color w:val="222222"/>
        </w:rPr>
      </w:pPr>
    </w:p>
    <w:p w14:paraId="6B937725" w14:textId="375F1D96" w:rsidR="0092261D" w:rsidRPr="006D5963" w:rsidRDefault="0092261D" w:rsidP="0092261D">
      <w:pPr>
        <w:shd w:val="clear" w:color="auto" w:fill="FFFFFF"/>
        <w:rPr>
          <w:rFonts w:ascii="Calibri" w:hAnsi="Calibri" w:cs="Calibri"/>
          <w:color w:val="222222"/>
        </w:rPr>
      </w:pPr>
      <w:r w:rsidRPr="006D5963">
        <w:rPr>
          <w:rFonts w:ascii="Calibri" w:hAnsi="Calibri" w:cs="Calibri"/>
          <w:color w:val="222222"/>
        </w:rPr>
        <w:t>The distancing status of each location is captured based on a day-by-day analysis of policies in effect for each state</w:t>
      </w:r>
      <w:r w:rsidR="00CB7EF3" w:rsidRPr="006D5963">
        <w:rPr>
          <w:rFonts w:ascii="Calibri" w:hAnsi="Calibri" w:cs="Calibri"/>
          <w:color w:val="222222"/>
        </w:rPr>
        <w:t>,</w:t>
      </w:r>
      <w:r w:rsidRPr="006D5963">
        <w:rPr>
          <w:rFonts w:ascii="Calibri" w:hAnsi="Calibri" w:cs="Calibri"/>
          <w:color w:val="222222"/>
        </w:rPr>
        <w:t xml:space="preserve"> over time</w:t>
      </w:r>
      <w:r w:rsidR="00CB7EF3" w:rsidRPr="006D5963">
        <w:rPr>
          <w:rFonts w:ascii="Calibri" w:hAnsi="Calibri" w:cs="Calibri"/>
          <w:color w:val="222222"/>
        </w:rPr>
        <w:t>, that address school closures, private sector closures, and mass gathering</w:t>
      </w:r>
      <w:r w:rsidR="009642AE">
        <w:rPr>
          <w:rFonts w:ascii="Calibri" w:hAnsi="Calibri" w:cs="Calibri"/>
          <w:color w:val="222222"/>
        </w:rPr>
        <w:t xml:space="preserve"> restrictions</w:t>
      </w:r>
      <w:r w:rsidR="00CB7EF3" w:rsidRPr="006D5963">
        <w:rPr>
          <w:rFonts w:ascii="Calibri" w:hAnsi="Calibri" w:cs="Calibri"/>
          <w:color w:val="222222"/>
        </w:rPr>
        <w:t>.</w:t>
      </w:r>
      <w:r w:rsidRPr="006D5963">
        <w:rPr>
          <w:rFonts w:ascii="Calibri" w:hAnsi="Calibri" w:cs="Calibri"/>
          <w:color w:val="222222"/>
        </w:rPr>
        <w:t xml:space="preserve"> </w:t>
      </w:r>
      <w:r w:rsidR="00CB7EF3" w:rsidRPr="006D5963">
        <w:rPr>
          <w:rFonts w:ascii="Calibri" w:hAnsi="Calibri" w:cs="Calibri"/>
          <w:color w:val="222222"/>
        </w:rPr>
        <w:t xml:space="preserve">To determine distancing level, explicit policies are considered </w:t>
      </w:r>
      <w:proofErr w:type="gramStart"/>
      <w:r w:rsidR="00CB7EF3" w:rsidRPr="006D5963">
        <w:rPr>
          <w:rFonts w:ascii="Calibri" w:hAnsi="Calibri" w:cs="Calibri"/>
          <w:color w:val="222222"/>
        </w:rPr>
        <w:t>first</w:t>
      </w:r>
      <w:proofErr w:type="gramEnd"/>
      <w:r w:rsidR="00CB7EF3" w:rsidRPr="006D5963">
        <w:rPr>
          <w:rFonts w:ascii="Calibri" w:hAnsi="Calibri" w:cs="Calibri"/>
          <w:color w:val="222222"/>
        </w:rPr>
        <w:t xml:space="preserve"> and that status is used (e.g., stay-at-home policy for stay-at-home distancing level) so long as it addresses the defined combinations of school closures, private sector closures, and mass gathering restrictions listed for each distancing level below.</w:t>
      </w:r>
      <w:r w:rsidR="00DD084A" w:rsidRPr="006D5963">
        <w:rPr>
          <w:rFonts w:ascii="Calibri" w:hAnsi="Calibri" w:cs="Calibri"/>
          <w:color w:val="222222"/>
        </w:rPr>
        <w:t xml:space="preserve"> In cases where an explicit policy is in place, but </w:t>
      </w:r>
      <w:r w:rsidR="00CB7EF3" w:rsidRPr="006D5963">
        <w:rPr>
          <w:rFonts w:ascii="Calibri" w:hAnsi="Calibri" w:cs="Calibri"/>
          <w:color w:val="222222"/>
        </w:rPr>
        <w:t>subsequent policies related to social distancing counteract key elements used in the definition of distancing level considered here</w:t>
      </w:r>
      <w:r w:rsidR="00DD084A" w:rsidRPr="006D5963">
        <w:rPr>
          <w:rFonts w:ascii="Calibri" w:hAnsi="Calibri" w:cs="Calibri"/>
          <w:color w:val="222222"/>
        </w:rPr>
        <w:t>, the distancing level is determined using the rules below. For example, a stay-at-home order that subsequently relaxes (lifts) private sector closures prior to the end of the stay-at-home order is considered in a safer-at-home status for the purposes of distancing level in COVID AMP. Finally, the rules also serve as the basis for determining distancing level when</w:t>
      </w:r>
      <w:r w:rsidRPr="006D5963">
        <w:rPr>
          <w:rFonts w:ascii="Calibri" w:hAnsi="Calibri" w:cs="Calibri"/>
          <w:color w:val="222222"/>
        </w:rPr>
        <w:t xml:space="preserve"> </w:t>
      </w:r>
      <w:r w:rsidR="00CB7EF3" w:rsidRPr="006D5963">
        <w:rPr>
          <w:rFonts w:ascii="Calibri" w:hAnsi="Calibri" w:cs="Calibri"/>
          <w:color w:val="222222"/>
        </w:rPr>
        <w:t xml:space="preserve">no explicit policy is in place, </w:t>
      </w:r>
      <w:r w:rsidR="00DD084A" w:rsidRPr="006D5963">
        <w:rPr>
          <w:rFonts w:ascii="Calibri" w:hAnsi="Calibri" w:cs="Calibri"/>
          <w:color w:val="222222"/>
        </w:rPr>
        <w:t>but</w:t>
      </w:r>
      <w:r w:rsidRPr="006D5963">
        <w:rPr>
          <w:rFonts w:ascii="Calibri" w:hAnsi="Calibri" w:cs="Calibri"/>
          <w:color w:val="222222"/>
        </w:rPr>
        <w:t xml:space="preserve"> policies addressing school closures, private sector closures, and mass gatherings exist. The definition for each distancing level is included and the bullets that follow reflect the conditions used to </w:t>
      </w:r>
      <w:r w:rsidR="00F04EF8">
        <w:rPr>
          <w:rFonts w:ascii="Calibri" w:hAnsi="Calibri" w:cs="Calibri"/>
          <w:color w:val="222222"/>
        </w:rPr>
        <w:t>differentiate</w:t>
      </w:r>
      <w:r w:rsidR="00F04EF8" w:rsidRPr="006D5963">
        <w:rPr>
          <w:rFonts w:ascii="Calibri" w:hAnsi="Calibri" w:cs="Calibri"/>
          <w:color w:val="222222"/>
        </w:rPr>
        <w:t xml:space="preserve"> </w:t>
      </w:r>
      <w:r w:rsidRPr="006D5963">
        <w:rPr>
          <w:rFonts w:ascii="Calibri" w:hAnsi="Calibri" w:cs="Calibri"/>
          <w:color w:val="222222"/>
        </w:rPr>
        <w:t>each status</w:t>
      </w:r>
      <w:r w:rsidR="00B925A9">
        <w:rPr>
          <w:rFonts w:ascii="Calibri" w:hAnsi="Calibri" w:cs="Calibri"/>
          <w:color w:val="222222"/>
        </w:rPr>
        <w:t>.</w:t>
      </w:r>
    </w:p>
    <w:p w14:paraId="134EB8C9" w14:textId="77777777" w:rsidR="0092261D" w:rsidRPr="006D5963" w:rsidRDefault="0092261D" w:rsidP="0092261D">
      <w:pPr>
        <w:shd w:val="clear" w:color="auto" w:fill="FFFFFF"/>
        <w:rPr>
          <w:rFonts w:ascii="Calibri" w:hAnsi="Calibri" w:cs="Calibri"/>
          <w:b/>
          <w:bCs/>
          <w:color w:val="222222"/>
        </w:rPr>
      </w:pPr>
    </w:p>
    <w:p w14:paraId="4E13B1B0" w14:textId="5559A591" w:rsidR="0092261D" w:rsidRDefault="0092261D" w:rsidP="0092261D">
      <w:pPr>
        <w:shd w:val="clear" w:color="auto" w:fill="FFFFFF"/>
        <w:rPr>
          <w:ins w:id="0" w:author="Ryan Zimmerman" w:date="2021-08-10T16:50:00Z"/>
          <w:rFonts w:ascii="Calibri" w:hAnsi="Calibri" w:cs="Calibri"/>
          <w:color w:val="222222"/>
        </w:rPr>
      </w:pPr>
      <w:r w:rsidRPr="006D5963">
        <w:rPr>
          <w:rFonts w:ascii="Calibri" w:hAnsi="Calibri" w:cs="Calibri"/>
          <w:b/>
          <w:bCs/>
          <w:color w:val="222222"/>
        </w:rPr>
        <w:t>Lockdown (Phase I): </w:t>
      </w:r>
      <w:r w:rsidRPr="006D5963">
        <w:rPr>
          <w:rFonts w:ascii="Calibri" w:hAnsi="Calibri" w:cs="Calibri"/>
          <w:color w:val="222222"/>
        </w:rPr>
        <w:t>Policies do not allow residents to leave their place of residence unless explicitly permitted to do so</w:t>
      </w:r>
    </w:p>
    <w:p w14:paraId="6B31940C" w14:textId="68099189" w:rsidR="00002A0B" w:rsidRDefault="00002A0B" w:rsidP="0092261D">
      <w:pPr>
        <w:shd w:val="clear" w:color="auto" w:fill="FFFFFF"/>
        <w:rPr>
          <w:ins w:id="1" w:author="Ryan Zimmerman" w:date="2021-08-10T16:50:00Z"/>
          <w:rFonts w:ascii="Calibri" w:hAnsi="Calibri" w:cs="Calibri"/>
          <w:color w:val="222222"/>
        </w:rPr>
      </w:pPr>
    </w:p>
    <w:p w14:paraId="5221144D" w14:textId="09A0A22A" w:rsidR="00002A0B" w:rsidRPr="006D5963" w:rsidRDefault="00002A0B" w:rsidP="0092261D">
      <w:pPr>
        <w:shd w:val="clear" w:color="auto" w:fill="FFFFFF"/>
        <w:rPr>
          <w:rFonts w:ascii="Calibri" w:hAnsi="Calibri" w:cs="Calibri"/>
          <w:color w:val="222222"/>
        </w:rPr>
      </w:pPr>
      <w:ins w:id="2" w:author="Ryan Zimmerman" w:date="2021-08-10T16:50:00Z">
        <w:r w:rsidRPr="006D5963">
          <w:rPr>
            <w:rFonts w:ascii="Calibri" w:hAnsi="Calibri" w:cs="Calibri"/>
            <w:color w:val="222222"/>
          </w:rPr>
          <w:t xml:space="preserve">For the purposes of determining distancing level in AMP, </w:t>
        </w:r>
      </w:ins>
      <w:ins w:id="3" w:author="Ryan Zimmerman" w:date="2021-08-10T16:54:00Z">
        <w:r>
          <w:rPr>
            <w:rFonts w:ascii="Calibri" w:hAnsi="Calibri" w:cs="Calibri"/>
            <w:color w:val="222222"/>
          </w:rPr>
          <w:t>lockdown</w:t>
        </w:r>
      </w:ins>
      <w:ins w:id="4" w:author="Ryan Zimmerman" w:date="2021-08-10T16:50:00Z">
        <w:r w:rsidRPr="006D5963">
          <w:rPr>
            <w:rFonts w:ascii="Calibri" w:hAnsi="Calibri" w:cs="Calibri"/>
            <w:color w:val="222222"/>
          </w:rPr>
          <w:t xml:space="preserve"> is defined by</w:t>
        </w:r>
      </w:ins>
      <w:ins w:id="5" w:author="Ryan Zimmerman" w:date="2021-08-10T16:54:00Z">
        <w:r>
          <w:rPr>
            <w:rFonts w:ascii="Calibri" w:hAnsi="Calibri" w:cs="Calibri"/>
            <w:color w:val="222222"/>
          </w:rPr>
          <w:t>:</w:t>
        </w:r>
      </w:ins>
    </w:p>
    <w:p w14:paraId="7D7240A9" w14:textId="005B1BCE" w:rsidR="00A8035A" w:rsidRDefault="0092261D" w:rsidP="0092261D">
      <w:pPr>
        <w:pStyle w:val="ListParagraph"/>
        <w:numPr>
          <w:ilvl w:val="0"/>
          <w:numId w:val="7"/>
        </w:numPr>
        <w:shd w:val="clear" w:color="auto" w:fill="FFFFFF"/>
        <w:rPr>
          <w:rFonts w:eastAsia="Times New Roman" w:cs="Arial"/>
          <w:color w:val="222222"/>
        </w:rPr>
      </w:pPr>
      <w:r w:rsidRPr="00D00724">
        <w:rPr>
          <w:rFonts w:eastAsia="Times New Roman" w:cs="Arial"/>
          <w:color w:val="222222"/>
        </w:rPr>
        <w:t>Lockdown order in place</w:t>
      </w:r>
      <w:r w:rsidR="00A8035A">
        <w:rPr>
          <w:rFonts w:eastAsia="Times New Roman" w:cs="Arial"/>
          <w:color w:val="222222"/>
        </w:rPr>
        <w:t xml:space="preserve"> (e.g., includes provisions requiring no movement outside or limits those leaving home for essential functions to specific household members or </w:t>
      </w:r>
      <w:r w:rsidR="00834608">
        <w:rPr>
          <w:rFonts w:eastAsia="Times New Roman" w:cs="Arial"/>
          <w:color w:val="222222"/>
        </w:rPr>
        <w:t xml:space="preserve">to only some </w:t>
      </w:r>
      <w:r w:rsidR="00A8035A">
        <w:rPr>
          <w:rFonts w:eastAsia="Times New Roman" w:cs="Arial"/>
          <w:color w:val="222222"/>
        </w:rPr>
        <w:t>days</w:t>
      </w:r>
      <w:r w:rsidR="00834608">
        <w:rPr>
          <w:rFonts w:eastAsia="Times New Roman" w:cs="Arial"/>
          <w:color w:val="222222"/>
        </w:rPr>
        <w:t xml:space="preserve"> of the week</w:t>
      </w:r>
      <w:r w:rsidR="00A8035A">
        <w:rPr>
          <w:rFonts w:eastAsia="Times New Roman" w:cs="Arial"/>
          <w:color w:val="222222"/>
        </w:rPr>
        <w:t>)</w:t>
      </w:r>
    </w:p>
    <w:p w14:paraId="324DE318" w14:textId="77777777" w:rsidR="0092261D" w:rsidRPr="006D5963" w:rsidRDefault="0092261D" w:rsidP="0092261D">
      <w:pPr>
        <w:shd w:val="clear" w:color="auto" w:fill="FFFFFF"/>
        <w:rPr>
          <w:rFonts w:ascii="Calibri" w:hAnsi="Calibri" w:cs="Calibri"/>
          <w:color w:val="222222"/>
        </w:rPr>
      </w:pPr>
    </w:p>
    <w:p w14:paraId="710DDB8B" w14:textId="27859E45" w:rsidR="0092261D" w:rsidRDefault="0092261D" w:rsidP="0092261D">
      <w:pPr>
        <w:shd w:val="clear" w:color="auto" w:fill="FFFFFF"/>
        <w:rPr>
          <w:rFonts w:ascii="Calibri" w:hAnsi="Calibri" w:cs="Calibri"/>
          <w:color w:val="222222"/>
        </w:rPr>
      </w:pPr>
      <w:r w:rsidRPr="006D5963">
        <w:rPr>
          <w:rFonts w:ascii="Calibri" w:hAnsi="Calibri" w:cs="Calibri"/>
          <w:b/>
          <w:bCs/>
          <w:color w:val="222222"/>
        </w:rPr>
        <w:t>Stay-at-home (Phase II):</w:t>
      </w:r>
      <w:r w:rsidRPr="006D5963">
        <w:rPr>
          <w:rFonts w:ascii="Calibri" w:hAnsi="Calibri" w:cs="Calibri"/>
          <w:color w:val="222222"/>
        </w:rPr>
        <w:t> Policies limit most in-person activities and social events</w:t>
      </w:r>
    </w:p>
    <w:p w14:paraId="4C157410" w14:textId="77777777" w:rsidR="006A12D5" w:rsidRPr="006D5963" w:rsidRDefault="006A12D5" w:rsidP="0092261D">
      <w:pPr>
        <w:shd w:val="clear" w:color="auto" w:fill="FFFFFF"/>
        <w:rPr>
          <w:rFonts w:ascii="Calibri" w:hAnsi="Calibri" w:cs="Calibri"/>
          <w:color w:val="222222"/>
        </w:rPr>
      </w:pPr>
    </w:p>
    <w:p w14:paraId="5462F9DF" w14:textId="73BA89D3" w:rsidR="006A12D5" w:rsidRPr="006D5963" w:rsidRDefault="00846D81"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stay-at-home is defined by simultaneous closure of schools, private sector businesses, </w:t>
      </w:r>
      <w:r w:rsidR="00F747D6" w:rsidRPr="006D5963">
        <w:rPr>
          <w:rFonts w:ascii="Calibri" w:hAnsi="Calibri" w:cs="Calibri"/>
          <w:color w:val="222222"/>
        </w:rPr>
        <w:t xml:space="preserve">and restrictions on mass gatherings and events, as captured by the policy tagging completed by the research team. Stay-at-home distancing level is captured </w:t>
      </w:r>
      <w:r w:rsidR="003B2657">
        <w:rPr>
          <w:rFonts w:ascii="Calibri" w:hAnsi="Calibri" w:cs="Calibri"/>
          <w:color w:val="222222"/>
        </w:rPr>
        <w:t>based on</w:t>
      </w:r>
      <w:r w:rsidR="00AF4D96">
        <w:rPr>
          <w:rFonts w:ascii="Calibri" w:hAnsi="Calibri" w:cs="Calibri"/>
          <w:color w:val="222222"/>
        </w:rPr>
        <w:t xml:space="preserve"> </w:t>
      </w:r>
      <w:r w:rsidR="00F747D6" w:rsidRPr="006D5963">
        <w:rPr>
          <w:rFonts w:ascii="Calibri" w:hAnsi="Calibri" w:cs="Calibri"/>
          <w:color w:val="222222"/>
        </w:rPr>
        <w:t>one or more policies, as follows</w:t>
      </w:r>
      <w:ins w:id="6" w:author="Ryan Zimmerman" w:date="2021-08-10T16:54:00Z">
        <w:r w:rsidR="00002A0B">
          <w:rPr>
            <w:rFonts w:ascii="Calibri" w:hAnsi="Calibri" w:cs="Calibri"/>
            <w:color w:val="222222"/>
          </w:rPr>
          <w:t>:</w:t>
        </w:r>
      </w:ins>
      <w:del w:id="7" w:author="Ryan Zimmerman" w:date="2021-08-10T16:54:00Z">
        <w:r w:rsidR="00F747D6" w:rsidRPr="006D5963" w:rsidDel="00002A0B">
          <w:rPr>
            <w:rFonts w:ascii="Calibri" w:hAnsi="Calibri" w:cs="Calibri"/>
            <w:color w:val="222222"/>
          </w:rPr>
          <w:delText>.</w:delText>
        </w:r>
      </w:del>
    </w:p>
    <w:p w14:paraId="6F7D8E04" w14:textId="77777777" w:rsidR="00F747D6" w:rsidRPr="006D5963" w:rsidRDefault="00F747D6" w:rsidP="0092261D">
      <w:pPr>
        <w:shd w:val="clear" w:color="auto" w:fill="FFFFFF"/>
        <w:rPr>
          <w:rFonts w:ascii="Calibri" w:hAnsi="Calibri" w:cs="Calibri"/>
          <w:color w:val="222222"/>
        </w:rPr>
      </w:pPr>
    </w:p>
    <w:p w14:paraId="70691D56" w14:textId="70BDC4EE" w:rsidR="00834608" w:rsidRDefault="00061AE6" w:rsidP="0092261D">
      <w:pPr>
        <w:pStyle w:val="ListParagraph"/>
        <w:numPr>
          <w:ilvl w:val="0"/>
          <w:numId w:val="7"/>
        </w:numPr>
        <w:shd w:val="clear" w:color="auto" w:fill="FFFFFF"/>
        <w:rPr>
          <w:rFonts w:eastAsia="Times New Roman" w:cs="Arial"/>
          <w:color w:val="222222"/>
        </w:rPr>
      </w:pPr>
      <w:r>
        <w:rPr>
          <w:rFonts w:eastAsia="Times New Roman" w:cs="Arial"/>
          <w:color w:val="222222"/>
        </w:rPr>
        <w:t xml:space="preserve">A specific </w:t>
      </w:r>
      <w:r w:rsidR="0092261D" w:rsidRPr="00D00724">
        <w:rPr>
          <w:rFonts w:eastAsia="Times New Roman" w:cs="Arial"/>
          <w:color w:val="222222"/>
        </w:rPr>
        <w:t>Stay</w:t>
      </w:r>
      <w:r w:rsidR="0092261D">
        <w:rPr>
          <w:rFonts w:eastAsia="Times New Roman" w:cs="Arial"/>
          <w:color w:val="222222"/>
        </w:rPr>
        <w:t>-</w:t>
      </w:r>
      <w:r w:rsidR="0092261D" w:rsidRPr="00D00724">
        <w:rPr>
          <w:rFonts w:eastAsia="Times New Roman" w:cs="Arial"/>
          <w:color w:val="222222"/>
        </w:rPr>
        <w:t>at</w:t>
      </w:r>
      <w:r w:rsidR="0092261D">
        <w:rPr>
          <w:rFonts w:eastAsia="Times New Roman" w:cs="Arial"/>
          <w:color w:val="222222"/>
        </w:rPr>
        <w:t>-</w:t>
      </w:r>
      <w:r w:rsidR="0092261D" w:rsidRPr="00D00724">
        <w:rPr>
          <w:rFonts w:eastAsia="Times New Roman" w:cs="Arial"/>
          <w:color w:val="222222"/>
        </w:rPr>
        <w:t>home order</w:t>
      </w:r>
      <w:r w:rsidR="00834608">
        <w:rPr>
          <w:rFonts w:eastAsia="Times New Roman" w:cs="Arial"/>
          <w:color w:val="222222"/>
        </w:rPr>
        <w:t xml:space="preserve"> </w:t>
      </w:r>
      <w:r>
        <w:rPr>
          <w:rFonts w:eastAsia="Times New Roman" w:cs="Arial"/>
          <w:color w:val="222222"/>
        </w:rPr>
        <w:t>in place, targeted at the general population</w:t>
      </w:r>
    </w:p>
    <w:p w14:paraId="44F98DC1" w14:textId="3EDC73F5" w:rsidR="00834608" w:rsidRDefault="00834608" w:rsidP="00834608">
      <w:pPr>
        <w:pStyle w:val="ListParagraph"/>
        <w:numPr>
          <w:ilvl w:val="0"/>
          <w:numId w:val="7"/>
        </w:numPr>
        <w:shd w:val="clear" w:color="auto" w:fill="FFFFFF"/>
        <w:rPr>
          <w:rFonts w:eastAsia="Times New Roman" w:cs="Arial"/>
          <w:color w:val="222222"/>
        </w:rPr>
      </w:pPr>
      <w:r w:rsidRPr="00834608">
        <w:rPr>
          <w:rFonts w:eastAsia="Times New Roman" w:cs="Arial"/>
          <w:color w:val="222222"/>
          <w:u w:val="single"/>
        </w:rPr>
        <w:t>OR</w:t>
      </w:r>
      <w:r>
        <w:rPr>
          <w:rFonts w:eastAsia="Times New Roman" w:cs="Arial"/>
          <w:color w:val="222222"/>
        </w:rPr>
        <w:t xml:space="preserve"> Combination of policies that include</w:t>
      </w:r>
      <w:r w:rsidR="00B370A2">
        <w:rPr>
          <w:rFonts w:eastAsia="Times New Roman" w:cs="Arial"/>
          <w:color w:val="222222"/>
        </w:rPr>
        <w:t xml:space="preserve"> </w:t>
      </w:r>
      <w:r>
        <w:rPr>
          <w:rFonts w:eastAsia="Times New Roman" w:cs="Arial"/>
          <w:color w:val="222222"/>
        </w:rPr>
        <w:t>all of the following:</w:t>
      </w:r>
    </w:p>
    <w:p w14:paraId="017CFB26" w14:textId="40776E8A" w:rsidR="00834608" w:rsidRDefault="0092261D" w:rsidP="00834608">
      <w:pPr>
        <w:pStyle w:val="ListParagraph"/>
        <w:numPr>
          <w:ilvl w:val="1"/>
          <w:numId w:val="7"/>
        </w:numPr>
        <w:shd w:val="clear" w:color="auto" w:fill="FFFFFF"/>
        <w:rPr>
          <w:rFonts w:eastAsia="Times New Roman" w:cs="Arial"/>
          <w:color w:val="222222"/>
        </w:rPr>
      </w:pPr>
      <w:r w:rsidRPr="00D00724">
        <w:rPr>
          <w:rFonts w:eastAsia="Times New Roman" w:cs="Arial"/>
          <w:color w:val="222222"/>
        </w:rPr>
        <w:t>School closure</w:t>
      </w:r>
      <w:ins w:id="8" w:author="Ryan Zimmerman" w:date="2021-08-10T17:06:00Z">
        <w:r w:rsidR="00FC3B2B">
          <w:rPr>
            <w:rFonts w:eastAsia="Times New Roman" w:cs="Arial"/>
            <w:color w:val="222222"/>
          </w:rPr>
          <w:t>s</w:t>
        </w:r>
      </w:ins>
      <w:r w:rsidR="00317A9C">
        <w:rPr>
          <w:rFonts w:eastAsia="Times New Roman" w:cs="Arial"/>
          <w:color w:val="222222"/>
        </w:rPr>
        <w:t xml:space="preserve"> AND</w:t>
      </w:r>
    </w:p>
    <w:p w14:paraId="684A957F" w14:textId="039BF85F"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 xml:space="preserve">Private sector closures </w:t>
      </w:r>
      <w:r w:rsidR="00317A9C">
        <w:rPr>
          <w:rFonts w:eastAsia="Times New Roman" w:cs="Arial"/>
          <w:color w:val="222222"/>
        </w:rPr>
        <w:t>AND</w:t>
      </w:r>
    </w:p>
    <w:p w14:paraId="4BF04C5A" w14:textId="3FBA7A66" w:rsidR="00834608" w:rsidRDefault="00834608" w:rsidP="00834608">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p>
    <w:p w14:paraId="6FF67291" w14:textId="5980E1E6" w:rsidR="009642AE" w:rsidRDefault="009642AE" w:rsidP="00834608">
      <w:pPr>
        <w:pStyle w:val="ListParagraph"/>
        <w:numPr>
          <w:ilvl w:val="1"/>
          <w:numId w:val="7"/>
        </w:numPr>
        <w:shd w:val="clear" w:color="auto" w:fill="FFFFFF"/>
        <w:rPr>
          <w:rFonts w:eastAsia="Times New Roman" w:cs="Arial"/>
          <w:color w:val="222222"/>
        </w:rPr>
      </w:pPr>
      <w:r>
        <w:rPr>
          <w:rFonts w:eastAsia="Times New Roman" w:cs="Arial"/>
          <w:color w:val="222222"/>
        </w:rPr>
        <w:t>No re-opening policies in place</w:t>
      </w:r>
    </w:p>
    <w:p w14:paraId="7DD19D54" w14:textId="61DCAA1E" w:rsidR="0092261D" w:rsidRPr="006D5963" w:rsidRDefault="0092261D" w:rsidP="006D5963">
      <w:pPr>
        <w:shd w:val="clear" w:color="auto" w:fill="FFFFFF"/>
        <w:rPr>
          <w:rFonts w:ascii="Calibri" w:hAnsi="Calibri" w:cs="Calibri"/>
          <w:color w:val="222222"/>
        </w:rPr>
      </w:pPr>
    </w:p>
    <w:p w14:paraId="6DB681B2" w14:textId="50E8C007" w:rsidR="0092261D" w:rsidRPr="006D5963" w:rsidRDefault="0092261D" w:rsidP="0092261D">
      <w:pPr>
        <w:shd w:val="clear" w:color="auto" w:fill="FFFFFF"/>
        <w:rPr>
          <w:rFonts w:ascii="Calibri" w:hAnsi="Calibri" w:cs="Calibri"/>
          <w:color w:val="222222"/>
        </w:rPr>
      </w:pPr>
      <w:r w:rsidRPr="006D5963">
        <w:rPr>
          <w:rFonts w:ascii="Calibri" w:hAnsi="Calibri" w:cs="Calibri"/>
          <w:b/>
          <w:bCs/>
          <w:color w:val="222222"/>
        </w:rPr>
        <w:t>Safer-at-home (Phase III):</w:t>
      </w:r>
      <w:r w:rsidRPr="006D5963">
        <w:rPr>
          <w:rFonts w:ascii="Calibri" w:hAnsi="Calibri" w:cs="Calibri"/>
          <w:color w:val="222222"/>
        </w:rPr>
        <w:t> Policies limit activities to those specifically permitted, encouraging extra precautions and retaining limits on mass gatherings</w:t>
      </w:r>
    </w:p>
    <w:p w14:paraId="0C1BADA7" w14:textId="1CE1A2BB" w:rsidR="00F747D6" w:rsidRPr="006D5963" w:rsidRDefault="00F747D6" w:rsidP="0092261D">
      <w:pPr>
        <w:shd w:val="clear" w:color="auto" w:fill="FFFFFF"/>
        <w:rPr>
          <w:rFonts w:ascii="Calibri" w:hAnsi="Calibri" w:cs="Calibri"/>
          <w:color w:val="222222"/>
        </w:rPr>
      </w:pPr>
    </w:p>
    <w:p w14:paraId="172CA937" w14:textId="3EEE8854" w:rsidR="00F747D6" w:rsidRPr="006D5963" w:rsidRDefault="00F747D6" w:rsidP="0092261D">
      <w:pPr>
        <w:shd w:val="clear" w:color="auto" w:fill="FFFFFF"/>
        <w:rPr>
          <w:rFonts w:ascii="Calibri" w:hAnsi="Calibri" w:cs="Calibri"/>
          <w:color w:val="222222"/>
        </w:rPr>
      </w:pPr>
      <w:r w:rsidRPr="006D5963">
        <w:rPr>
          <w:rFonts w:ascii="Calibri" w:hAnsi="Calibri" w:cs="Calibri"/>
          <w:color w:val="222222"/>
        </w:rPr>
        <w:t xml:space="preserve">For the purposes of determining distancing level in AMP, safer-at-home is defined </w:t>
      </w:r>
      <w:r w:rsidR="00302B56" w:rsidRPr="006D5963">
        <w:rPr>
          <w:rFonts w:ascii="Calibri" w:hAnsi="Calibri" w:cs="Calibri"/>
          <w:color w:val="222222"/>
        </w:rPr>
        <w:t xml:space="preserve">as continuing school closures, </w:t>
      </w:r>
      <w:r w:rsidR="0088033F">
        <w:rPr>
          <w:rFonts w:ascii="Calibri" w:hAnsi="Calibri" w:cs="Calibri"/>
          <w:color w:val="222222"/>
        </w:rPr>
        <w:t xml:space="preserve">partial </w:t>
      </w:r>
      <w:r w:rsidR="00302B56" w:rsidRPr="006D5963">
        <w:rPr>
          <w:rFonts w:ascii="Calibri" w:hAnsi="Calibri" w:cs="Calibri"/>
          <w:color w:val="222222"/>
        </w:rPr>
        <w:t xml:space="preserve">reopening of the private sector (either as specified in a safer-at-home </w:t>
      </w:r>
      <w:r w:rsidR="00302B56" w:rsidRPr="006D5963">
        <w:rPr>
          <w:rFonts w:ascii="Calibri" w:hAnsi="Calibri" w:cs="Calibri"/>
          <w:color w:val="222222"/>
        </w:rPr>
        <w:lastRenderedPageBreak/>
        <w:t>order or through a combination of stay-at-home order plus relaxed private sector restrictions), and ongoing mass gathering restrictions (though they may be relaxed relative to stay-at-home conditions)</w:t>
      </w:r>
      <w:ins w:id="9" w:author="Ryan Zimmerman" w:date="2021-08-10T16:45:00Z">
        <w:r w:rsidR="00002A0B">
          <w:rPr>
            <w:rFonts w:ascii="Calibri" w:hAnsi="Calibri" w:cs="Calibri"/>
            <w:color w:val="222222"/>
          </w:rPr>
          <w:t>:</w:t>
        </w:r>
      </w:ins>
      <w:del w:id="10" w:author="Ryan Zimmerman" w:date="2021-08-10T16:45:00Z">
        <w:r w:rsidR="006A12D5" w:rsidDel="00002A0B">
          <w:rPr>
            <w:rFonts w:ascii="Calibri" w:hAnsi="Calibri" w:cs="Calibri"/>
            <w:color w:val="222222"/>
          </w:rPr>
          <w:delText>.</w:delText>
        </w:r>
        <w:r w:rsidR="00302B56" w:rsidRPr="006D5963" w:rsidDel="00002A0B">
          <w:rPr>
            <w:rFonts w:ascii="Calibri" w:hAnsi="Calibri" w:cs="Calibri"/>
            <w:color w:val="222222"/>
          </w:rPr>
          <w:delText xml:space="preserve"> </w:delText>
        </w:r>
      </w:del>
    </w:p>
    <w:p w14:paraId="5B1E1951" w14:textId="77777777" w:rsidR="00F747D6" w:rsidRPr="006D5963" w:rsidRDefault="00F747D6" w:rsidP="0092261D">
      <w:pPr>
        <w:shd w:val="clear" w:color="auto" w:fill="FFFFFF"/>
        <w:rPr>
          <w:rFonts w:ascii="Calibri" w:hAnsi="Calibri" w:cs="Calibri"/>
          <w:color w:val="222222"/>
        </w:rPr>
      </w:pPr>
    </w:p>
    <w:p w14:paraId="100F54F6" w14:textId="142944DA" w:rsidR="00302B56" w:rsidRDefault="0092261D"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rPr>
        <w:t>Safer</w:t>
      </w:r>
      <w:r w:rsidR="00302B56" w:rsidRPr="006D5963">
        <w:rPr>
          <w:rFonts w:eastAsia="Times New Roman" w:cs="Arial"/>
          <w:color w:val="222222"/>
        </w:rPr>
        <w:t>-</w:t>
      </w:r>
      <w:r w:rsidRPr="006D5963">
        <w:rPr>
          <w:rFonts w:eastAsia="Times New Roman" w:cs="Arial"/>
          <w:color w:val="222222"/>
        </w:rPr>
        <w:t>at</w:t>
      </w:r>
      <w:r w:rsidR="00302B56" w:rsidRPr="006D5963">
        <w:rPr>
          <w:rFonts w:eastAsia="Times New Roman" w:cs="Arial"/>
          <w:color w:val="222222"/>
        </w:rPr>
        <w:t>-</w:t>
      </w:r>
      <w:r w:rsidRPr="006D5963">
        <w:rPr>
          <w:rFonts w:eastAsia="Times New Roman" w:cs="Arial"/>
          <w:color w:val="222222"/>
        </w:rPr>
        <w:t xml:space="preserve">home order in place </w:t>
      </w:r>
    </w:p>
    <w:p w14:paraId="6F5C627E" w14:textId="77777777" w:rsidR="00302B56" w:rsidRDefault="00302B56" w:rsidP="006D5963">
      <w:pPr>
        <w:pStyle w:val="ListParagraph"/>
        <w:shd w:val="clear" w:color="auto" w:fill="FFFFFF"/>
        <w:rPr>
          <w:rFonts w:eastAsia="Times New Roman" w:cs="Arial"/>
          <w:color w:val="222222"/>
        </w:rPr>
      </w:pPr>
    </w:p>
    <w:p w14:paraId="77CE1343" w14:textId="62857AB4" w:rsidR="0092261D" w:rsidRDefault="00302B56" w:rsidP="00E4673A">
      <w:pPr>
        <w:pStyle w:val="ListParagraph"/>
        <w:numPr>
          <w:ilvl w:val="0"/>
          <w:numId w:val="8"/>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Stay-at-home order in place with simultaneous policies that relax restrictions on (reopen) the p</w:t>
      </w:r>
      <w:r w:rsidR="0092261D" w:rsidRPr="006D5963">
        <w:rPr>
          <w:rFonts w:eastAsia="Times New Roman" w:cs="Arial"/>
          <w:color w:val="222222"/>
        </w:rPr>
        <w:t xml:space="preserve">rivate sector </w:t>
      </w:r>
    </w:p>
    <w:p w14:paraId="39193817" w14:textId="77777777" w:rsidR="00302B56" w:rsidRPr="006D5963" w:rsidRDefault="00302B56" w:rsidP="006D5963">
      <w:pPr>
        <w:pStyle w:val="ListParagraph"/>
        <w:shd w:val="clear" w:color="auto" w:fill="FFFFFF"/>
        <w:rPr>
          <w:rFonts w:eastAsia="Times New Roman" w:cs="Arial"/>
          <w:color w:val="222222"/>
        </w:rPr>
      </w:pPr>
    </w:p>
    <w:p w14:paraId="347D52EC" w14:textId="77777777" w:rsidR="00302B56" w:rsidRDefault="00302B56" w:rsidP="00302B56">
      <w:pPr>
        <w:pStyle w:val="ListParagraph"/>
        <w:numPr>
          <w:ilvl w:val="0"/>
          <w:numId w:val="7"/>
        </w:numPr>
        <w:shd w:val="clear" w:color="auto" w:fill="FFFFFF"/>
        <w:rPr>
          <w:rFonts w:eastAsia="Times New Roman" w:cs="Arial"/>
          <w:color w:val="222222"/>
        </w:rPr>
      </w:pPr>
      <w:r w:rsidRPr="006D5963">
        <w:rPr>
          <w:rFonts w:eastAsia="Times New Roman" w:cs="Arial"/>
          <w:color w:val="222222"/>
          <w:u w:val="single"/>
        </w:rPr>
        <w:t>OR</w:t>
      </w:r>
      <w:r>
        <w:rPr>
          <w:rFonts w:eastAsia="Times New Roman" w:cs="Arial"/>
          <w:color w:val="222222"/>
        </w:rPr>
        <w:t xml:space="preserve"> Combination of policies that includes all of the following:</w:t>
      </w:r>
    </w:p>
    <w:p w14:paraId="0AF14A07" w14:textId="3BB828DB" w:rsidR="00302B56" w:rsidRDefault="00302B56" w:rsidP="00302B56">
      <w:pPr>
        <w:pStyle w:val="ListParagraph"/>
        <w:numPr>
          <w:ilvl w:val="1"/>
          <w:numId w:val="8"/>
        </w:numPr>
        <w:shd w:val="clear" w:color="auto" w:fill="FFFFFF"/>
        <w:rPr>
          <w:rFonts w:eastAsia="Times New Roman" w:cs="Arial"/>
          <w:color w:val="222222"/>
        </w:rPr>
      </w:pPr>
      <w:r>
        <w:rPr>
          <w:rFonts w:eastAsia="Times New Roman" w:cs="Arial"/>
          <w:color w:val="222222"/>
        </w:rPr>
        <w:t>School closure</w:t>
      </w:r>
      <w:r w:rsidR="00317A9C">
        <w:rPr>
          <w:rFonts w:eastAsia="Times New Roman" w:cs="Arial"/>
          <w:color w:val="222222"/>
        </w:rPr>
        <w:t xml:space="preserve"> AND</w:t>
      </w:r>
    </w:p>
    <w:p w14:paraId="2EBFE1EF" w14:textId="04B73936" w:rsidR="00302B56" w:rsidRDefault="00D208E4" w:rsidP="00302B56">
      <w:pPr>
        <w:pStyle w:val="ListParagraph"/>
        <w:numPr>
          <w:ilvl w:val="1"/>
          <w:numId w:val="8"/>
        </w:numPr>
        <w:shd w:val="clear" w:color="auto" w:fill="FFFFFF"/>
        <w:rPr>
          <w:rFonts w:eastAsia="Times New Roman" w:cs="Arial"/>
          <w:color w:val="222222"/>
        </w:rPr>
      </w:pPr>
      <w:r>
        <w:rPr>
          <w:rFonts w:eastAsia="Times New Roman" w:cs="Arial"/>
          <w:color w:val="222222"/>
        </w:rPr>
        <w:t>P</w:t>
      </w:r>
      <w:r w:rsidR="00302B56">
        <w:rPr>
          <w:rFonts w:eastAsia="Times New Roman" w:cs="Arial"/>
          <w:color w:val="222222"/>
        </w:rPr>
        <w:t>rivate sector closure</w:t>
      </w:r>
      <w:r>
        <w:rPr>
          <w:rFonts w:eastAsia="Times New Roman" w:cs="Arial"/>
          <w:color w:val="222222"/>
        </w:rPr>
        <w:t xml:space="preserve"> with some relaxation from prior</w:t>
      </w:r>
      <w:r w:rsidR="00317A9C">
        <w:rPr>
          <w:rFonts w:eastAsia="Times New Roman" w:cs="Arial"/>
          <w:color w:val="222222"/>
        </w:rPr>
        <w:t>, most restrictive</w:t>
      </w:r>
      <w:r>
        <w:rPr>
          <w:rFonts w:eastAsia="Times New Roman" w:cs="Arial"/>
          <w:color w:val="222222"/>
        </w:rPr>
        <w:t xml:space="preserve"> policies</w:t>
      </w:r>
      <w:r w:rsidR="00317A9C">
        <w:rPr>
          <w:rFonts w:eastAsia="Times New Roman" w:cs="Arial"/>
          <w:color w:val="222222"/>
        </w:rPr>
        <w:t xml:space="preserve"> AND</w:t>
      </w:r>
    </w:p>
    <w:p w14:paraId="6E8A7C52" w14:textId="3A1D0691" w:rsidR="00302B56" w:rsidRDefault="00302B56" w:rsidP="00302B56">
      <w:pPr>
        <w:pStyle w:val="ListParagraph"/>
        <w:numPr>
          <w:ilvl w:val="1"/>
          <w:numId w:val="7"/>
        </w:numPr>
        <w:shd w:val="clear" w:color="auto" w:fill="FFFFFF"/>
        <w:rPr>
          <w:rFonts w:eastAsia="Times New Roman" w:cs="Arial"/>
          <w:color w:val="222222"/>
        </w:rPr>
      </w:pPr>
      <w:r w:rsidRPr="00B2634B">
        <w:rPr>
          <w:rFonts w:eastAsia="Times New Roman" w:cs="Arial"/>
          <w:color w:val="222222"/>
        </w:rPr>
        <w:t>Mass gathering and/or event restrictions</w:t>
      </w:r>
      <w:r w:rsidR="00D208E4">
        <w:rPr>
          <w:rFonts w:eastAsia="Times New Roman" w:cs="Arial"/>
          <w:color w:val="222222"/>
        </w:rPr>
        <w:t xml:space="preserve"> with some relaxation from </w:t>
      </w:r>
      <w:r w:rsidR="00317A9C">
        <w:rPr>
          <w:rFonts w:eastAsia="Times New Roman" w:cs="Arial"/>
          <w:color w:val="222222"/>
        </w:rPr>
        <w:t>initial, most restrictive</w:t>
      </w:r>
      <w:r w:rsidR="00D208E4">
        <w:rPr>
          <w:rFonts w:eastAsia="Times New Roman" w:cs="Arial"/>
          <w:color w:val="222222"/>
        </w:rPr>
        <w:t xml:space="preserve"> policies</w:t>
      </w:r>
    </w:p>
    <w:p w14:paraId="3C2D6319" w14:textId="77777777" w:rsidR="0092261D" w:rsidRPr="006D5963" w:rsidRDefault="0092261D" w:rsidP="0092261D">
      <w:pPr>
        <w:shd w:val="clear" w:color="auto" w:fill="FFFFFF"/>
        <w:rPr>
          <w:rFonts w:ascii="Calibri" w:hAnsi="Calibri" w:cs="Calibri"/>
          <w:color w:val="222222"/>
        </w:rPr>
      </w:pPr>
    </w:p>
    <w:p w14:paraId="343F7F83" w14:textId="2DBB7E6E" w:rsidR="0092261D" w:rsidRPr="006D5963" w:rsidRDefault="00D00B28" w:rsidP="0092261D">
      <w:pPr>
        <w:shd w:val="clear" w:color="auto" w:fill="FFFFFF"/>
        <w:rPr>
          <w:rFonts w:ascii="Calibri" w:hAnsi="Calibri" w:cs="Calibri"/>
          <w:color w:val="222222"/>
        </w:rPr>
      </w:pPr>
      <w:r>
        <w:rPr>
          <w:rFonts w:ascii="Calibri" w:hAnsi="Calibri" w:cs="Calibri"/>
          <w:b/>
          <w:bCs/>
          <w:color w:val="222222"/>
        </w:rPr>
        <w:t>Partially open</w:t>
      </w:r>
      <w:r w:rsidR="00971232" w:rsidRPr="00D77EF9">
        <w:rPr>
          <w:rFonts w:ascii="Calibri" w:hAnsi="Calibri" w:cs="Calibri"/>
          <w:b/>
          <w:bCs/>
          <w:color w:val="222222"/>
        </w:rPr>
        <w:t xml:space="preserve"> </w:t>
      </w:r>
      <w:r w:rsidR="002E735B" w:rsidRPr="005718C4">
        <w:rPr>
          <w:rFonts w:ascii="Calibri" w:hAnsi="Calibri" w:cs="Calibri"/>
          <w:b/>
          <w:bCs/>
          <w:color w:val="222222"/>
        </w:rPr>
        <w:t>(</w:t>
      </w:r>
      <w:r w:rsidR="0092261D" w:rsidRPr="005718C4">
        <w:rPr>
          <w:rFonts w:ascii="Calibri" w:hAnsi="Calibri" w:cs="Calibri"/>
          <w:b/>
          <w:bCs/>
          <w:color w:val="222222"/>
        </w:rPr>
        <w:t>New normal</w:t>
      </w:r>
      <w:r w:rsidR="002E735B" w:rsidRPr="005718C4">
        <w:rPr>
          <w:rFonts w:ascii="Calibri" w:hAnsi="Calibri" w:cs="Calibri"/>
          <w:b/>
          <w:bCs/>
          <w:color w:val="222222"/>
        </w:rPr>
        <w:t>/</w:t>
      </w:r>
      <w:r w:rsidR="0092261D" w:rsidRPr="005718C4">
        <w:rPr>
          <w:rFonts w:ascii="Calibri" w:hAnsi="Calibri" w:cs="Calibri"/>
          <w:b/>
          <w:bCs/>
          <w:color w:val="222222"/>
        </w:rPr>
        <w:t>Phase IV):</w:t>
      </w:r>
      <w:r w:rsidR="0092261D" w:rsidRPr="006D5963">
        <w:rPr>
          <w:rFonts w:ascii="Calibri" w:hAnsi="Calibri" w:cs="Calibri"/>
          <w:color w:val="222222"/>
        </w:rPr>
        <w:t xml:space="preserve"> A majority of public restrictions on mass gatherings and non-essential businesses are lifted or expired, with some </w:t>
      </w:r>
      <w:r w:rsidR="00E10FF9">
        <w:rPr>
          <w:rFonts w:ascii="Calibri" w:hAnsi="Calibri" w:cs="Calibri"/>
          <w:color w:val="222222"/>
        </w:rPr>
        <w:t xml:space="preserve">policies in place </w:t>
      </w:r>
      <w:r w:rsidR="000F78A9">
        <w:rPr>
          <w:rFonts w:ascii="Calibri" w:hAnsi="Calibri" w:cs="Calibri"/>
          <w:color w:val="222222"/>
        </w:rPr>
        <w:t>on</w:t>
      </w:r>
      <w:r w:rsidR="00E10FF9">
        <w:rPr>
          <w:rFonts w:ascii="Calibri" w:hAnsi="Calibri" w:cs="Calibri"/>
          <w:color w:val="222222"/>
        </w:rPr>
        <w:t xml:space="preserve"> private sector reopening, use of</w:t>
      </w:r>
      <w:r w:rsidR="0092261D" w:rsidRPr="006D5963">
        <w:rPr>
          <w:rFonts w:ascii="Calibri" w:hAnsi="Calibri" w:cs="Calibri"/>
          <w:color w:val="222222"/>
        </w:rPr>
        <w:t xml:space="preserve"> face coverings</w:t>
      </w:r>
      <w:r w:rsidR="002E735B">
        <w:rPr>
          <w:rFonts w:ascii="Calibri" w:hAnsi="Calibri" w:cs="Calibri"/>
          <w:color w:val="222222"/>
        </w:rPr>
        <w:t xml:space="preserve"> or adaptation and mitigation measures like enhanced cleaning protocols</w:t>
      </w:r>
    </w:p>
    <w:p w14:paraId="09503E05" w14:textId="6667EA28" w:rsidR="00583FAF" w:rsidRPr="006D5963" w:rsidRDefault="00583FAF" w:rsidP="0092261D">
      <w:pPr>
        <w:shd w:val="clear" w:color="auto" w:fill="FFFFFF"/>
        <w:rPr>
          <w:rFonts w:ascii="Calibri" w:hAnsi="Calibri" w:cs="Calibri"/>
          <w:color w:val="222222"/>
        </w:rPr>
      </w:pPr>
    </w:p>
    <w:p w14:paraId="3B8EDE0B" w14:textId="55DDE282" w:rsidR="00583FAF" w:rsidRPr="006D5963" w:rsidRDefault="00D00B28" w:rsidP="0092261D">
      <w:pPr>
        <w:shd w:val="clear" w:color="auto" w:fill="FFFFFF"/>
        <w:rPr>
          <w:rFonts w:ascii="Calibri" w:hAnsi="Calibri" w:cs="Calibri"/>
          <w:color w:val="222222"/>
        </w:rPr>
      </w:pPr>
      <w:r>
        <w:rPr>
          <w:rFonts w:ascii="Calibri" w:hAnsi="Calibri" w:cs="Calibri"/>
          <w:b/>
          <w:bCs/>
          <w:color w:val="222222"/>
        </w:rPr>
        <w:t xml:space="preserve">Partially open </w:t>
      </w:r>
      <w:r w:rsidR="00583FAF" w:rsidRPr="006D5963">
        <w:rPr>
          <w:rFonts w:ascii="Calibri" w:hAnsi="Calibri" w:cs="Calibri"/>
          <w:color w:val="222222"/>
        </w:rPr>
        <w:t>distancing level is defined as:</w:t>
      </w:r>
    </w:p>
    <w:p w14:paraId="2F62A689" w14:textId="77777777" w:rsidR="00583FAF" w:rsidRPr="006D5963" w:rsidRDefault="00583FAF" w:rsidP="0092261D">
      <w:pPr>
        <w:shd w:val="clear" w:color="auto" w:fill="FFFFFF"/>
        <w:rPr>
          <w:rFonts w:ascii="Calibri" w:hAnsi="Calibri" w:cs="Calibri"/>
          <w:color w:val="222222"/>
        </w:rPr>
      </w:pPr>
    </w:p>
    <w:p w14:paraId="030B9EBC" w14:textId="016F2160" w:rsidR="0092261D" w:rsidRPr="008341B0" w:rsidRDefault="0092261D" w:rsidP="0092261D">
      <w:pPr>
        <w:pStyle w:val="ListParagraph"/>
        <w:numPr>
          <w:ilvl w:val="0"/>
          <w:numId w:val="9"/>
        </w:numPr>
        <w:shd w:val="clear" w:color="auto" w:fill="FFFFFF"/>
        <w:rPr>
          <w:rFonts w:eastAsia="Times New Roman" w:cs="Arial"/>
          <w:color w:val="222222"/>
        </w:rPr>
      </w:pPr>
      <w:r>
        <w:rPr>
          <w:rFonts w:eastAsia="Times New Roman" w:cs="Arial"/>
          <w:color w:val="222222"/>
        </w:rPr>
        <w:t xml:space="preserve">No </w:t>
      </w:r>
      <w:r w:rsidR="00583FAF">
        <w:rPr>
          <w:rFonts w:eastAsia="Times New Roman" w:cs="Arial"/>
          <w:color w:val="222222"/>
        </w:rPr>
        <w:t xml:space="preserve">stay-at-home or </w:t>
      </w:r>
      <w:r>
        <w:rPr>
          <w:rFonts w:eastAsia="Times New Roman" w:cs="Arial"/>
          <w:color w:val="222222"/>
        </w:rPr>
        <w:t>safer-at-home order in place</w:t>
      </w:r>
      <w:r w:rsidR="00583FAF">
        <w:rPr>
          <w:rFonts w:eastAsia="Times New Roman" w:cs="Arial"/>
          <w:color w:val="222222"/>
        </w:rPr>
        <w:t xml:space="preserve"> (including by expiration)</w:t>
      </w:r>
    </w:p>
    <w:p w14:paraId="54E55B85" w14:textId="1CC28A1C" w:rsidR="00BE7C57" w:rsidRPr="00C35117" w:rsidRDefault="00BE7C57" w:rsidP="00BE7C57">
      <w:pPr>
        <w:pStyle w:val="ListParagraph"/>
        <w:numPr>
          <w:ilvl w:val="0"/>
          <w:numId w:val="9"/>
        </w:numPr>
        <w:rPr>
          <w:rFonts w:asciiTheme="majorHAnsi" w:hAnsiTheme="majorHAnsi" w:cstheme="majorHAnsi"/>
        </w:rPr>
      </w:pPr>
      <w:r w:rsidRPr="001D4454">
        <w:rPr>
          <w:rFonts w:asciiTheme="majorHAnsi" w:hAnsiTheme="majorHAnsi" w:cstheme="majorHAnsi"/>
          <w:color w:val="333333"/>
        </w:rPr>
        <w:t>Some restrictions on either mass gathering or private sector businesses</w:t>
      </w:r>
    </w:p>
    <w:p w14:paraId="6E391BF3" w14:textId="148D1FB0" w:rsidR="00BE7C57" w:rsidRPr="00D77EF9"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Includes reopening policies for private sector and/or mass gatherings</w:t>
      </w:r>
    </w:p>
    <w:p w14:paraId="05055897" w14:textId="29DC8F6F" w:rsidR="00276381" w:rsidRPr="00C35117" w:rsidRDefault="00276381" w:rsidP="00BE7C57">
      <w:pPr>
        <w:pStyle w:val="ListParagraph"/>
        <w:numPr>
          <w:ilvl w:val="0"/>
          <w:numId w:val="9"/>
        </w:numPr>
        <w:rPr>
          <w:rFonts w:asciiTheme="majorHAnsi" w:hAnsiTheme="majorHAnsi" w:cstheme="majorHAnsi"/>
        </w:rPr>
      </w:pPr>
      <w:r>
        <w:rPr>
          <w:rFonts w:asciiTheme="majorHAnsi" w:hAnsiTheme="majorHAnsi" w:cstheme="majorHAnsi"/>
          <w:color w:val="333333"/>
        </w:rPr>
        <w:t>Can include</w:t>
      </w:r>
      <w:del w:id="11" w:author="Ryan Zimmerman" w:date="2021-08-10T16:44:00Z">
        <w:r w:rsidDel="00002A0B">
          <w:rPr>
            <w:rFonts w:asciiTheme="majorHAnsi" w:hAnsiTheme="majorHAnsi" w:cstheme="majorHAnsi"/>
            <w:color w:val="333333"/>
          </w:rPr>
          <w:delText>s</w:delText>
        </w:r>
      </w:del>
      <w:r>
        <w:rPr>
          <w:rFonts w:asciiTheme="majorHAnsi" w:hAnsiTheme="majorHAnsi" w:cstheme="majorHAnsi"/>
          <w:color w:val="333333"/>
        </w:rPr>
        <w:t xml:space="preserve"> face mask or adaptation and mitigation policies</w:t>
      </w:r>
    </w:p>
    <w:p w14:paraId="0295B238" w14:textId="77777777" w:rsidR="00BE7C57" w:rsidRPr="00C35117" w:rsidRDefault="00BE7C57" w:rsidP="00BE7C57">
      <w:pPr>
        <w:pStyle w:val="ListParagraph"/>
        <w:numPr>
          <w:ilvl w:val="0"/>
          <w:numId w:val="9"/>
        </w:numPr>
        <w:rPr>
          <w:rFonts w:asciiTheme="majorHAnsi" w:hAnsiTheme="majorHAnsi" w:cstheme="majorHAnsi"/>
        </w:rPr>
      </w:pPr>
      <w:r w:rsidRPr="00C35117">
        <w:rPr>
          <w:rFonts w:asciiTheme="majorHAnsi" w:hAnsiTheme="majorHAnsi" w:cstheme="majorHAnsi"/>
          <w:color w:val="333333"/>
        </w:rPr>
        <w:t>Schools may or may not be reopened</w:t>
      </w:r>
    </w:p>
    <w:p w14:paraId="2FF7E8AF" w14:textId="77777777" w:rsidR="00BE7C57" w:rsidRDefault="00BE7C57" w:rsidP="00BE7C57">
      <w:pPr>
        <w:rPr>
          <w:rFonts w:cs="Arial"/>
          <w:color w:val="222222"/>
        </w:rPr>
      </w:pPr>
    </w:p>
    <w:p w14:paraId="2527BC53" w14:textId="77777777" w:rsidR="00BE7C57" w:rsidRPr="00C35117" w:rsidRDefault="00BE7C57" w:rsidP="00C35117">
      <w:pPr>
        <w:shd w:val="clear" w:color="auto" w:fill="FFFFFF"/>
        <w:rPr>
          <w:rFonts w:cs="Arial"/>
          <w:color w:val="222222"/>
        </w:rPr>
      </w:pPr>
    </w:p>
    <w:p w14:paraId="5EAA13DA" w14:textId="0CEE1A74" w:rsidR="002E735B" w:rsidRPr="006D5963" w:rsidRDefault="002E735B" w:rsidP="002E735B">
      <w:pPr>
        <w:shd w:val="clear" w:color="auto" w:fill="FFFFFF"/>
        <w:rPr>
          <w:rFonts w:ascii="Calibri" w:hAnsi="Calibri" w:cs="Calibri"/>
          <w:color w:val="222222"/>
        </w:rPr>
      </w:pPr>
      <w:r w:rsidRPr="005718C4">
        <w:rPr>
          <w:rFonts w:asciiTheme="majorHAnsi" w:hAnsiTheme="majorHAnsi" w:cstheme="majorHAnsi"/>
          <w:b/>
          <w:bCs/>
          <w:color w:val="222222"/>
        </w:rPr>
        <w:t>Open</w:t>
      </w:r>
      <w:r w:rsidR="006A12D5" w:rsidRPr="005718C4">
        <w:rPr>
          <w:rFonts w:asciiTheme="majorHAnsi" w:hAnsiTheme="majorHAnsi" w:cstheme="majorHAnsi"/>
          <w:b/>
          <w:bCs/>
          <w:color w:val="222222"/>
        </w:rPr>
        <w:t>:</w:t>
      </w:r>
      <w:r w:rsidR="00BE7C57" w:rsidRPr="00D77EF9">
        <w:rPr>
          <w:rFonts w:asciiTheme="majorHAnsi" w:hAnsiTheme="majorHAnsi" w:cstheme="majorHAnsi"/>
          <w:b/>
          <w:bCs/>
          <w:color w:val="222222"/>
        </w:rPr>
        <w:t xml:space="preserve"> </w:t>
      </w:r>
      <w:r w:rsidR="00BE7C57">
        <w:rPr>
          <w:rFonts w:asciiTheme="majorHAnsi" w:hAnsiTheme="majorHAnsi" w:cstheme="majorHAnsi"/>
          <w:color w:val="222222"/>
        </w:rPr>
        <w:t xml:space="preserve">All policies on mass gatherings and non-essential businesses, including policies </w:t>
      </w:r>
      <w:r w:rsidR="006A12D5">
        <w:rPr>
          <w:rFonts w:asciiTheme="majorHAnsi" w:hAnsiTheme="majorHAnsi" w:cstheme="majorHAnsi"/>
          <w:color w:val="222222"/>
        </w:rPr>
        <w:t>governing</w:t>
      </w:r>
      <w:r w:rsidR="00BE7C57">
        <w:rPr>
          <w:rFonts w:asciiTheme="majorHAnsi" w:hAnsiTheme="majorHAnsi" w:cstheme="majorHAnsi"/>
          <w:color w:val="222222"/>
        </w:rPr>
        <w:t xml:space="preserve"> reopening guidelines, are lifted or expired</w:t>
      </w:r>
      <w:r>
        <w:rPr>
          <w:rFonts w:asciiTheme="majorHAnsi" w:hAnsiTheme="majorHAnsi" w:cstheme="majorHAnsi"/>
          <w:color w:val="222222"/>
        </w:rPr>
        <w:t>. There may be some other policies in place such as quarantine guidelines for travelers</w:t>
      </w:r>
      <w:r w:rsidR="00005D94">
        <w:rPr>
          <w:rFonts w:asciiTheme="majorHAnsi" w:hAnsiTheme="majorHAnsi" w:cstheme="majorHAnsi"/>
          <w:color w:val="222222"/>
        </w:rPr>
        <w:t xml:space="preserve">, visitor restrictions or prison population reductions </w:t>
      </w:r>
    </w:p>
    <w:p w14:paraId="7FAD0132" w14:textId="2B13C6D6" w:rsidR="006A12D5" w:rsidRDefault="006A12D5" w:rsidP="00BE7C57">
      <w:pPr>
        <w:rPr>
          <w:rFonts w:asciiTheme="majorHAnsi" w:hAnsiTheme="majorHAnsi" w:cstheme="majorHAnsi"/>
          <w:color w:val="222222"/>
        </w:rPr>
      </w:pPr>
    </w:p>
    <w:p w14:paraId="30BFDA55" w14:textId="6FA59914" w:rsidR="006A12D5" w:rsidRPr="00C35117" w:rsidRDefault="006A12D5" w:rsidP="00BE7C57">
      <w:pPr>
        <w:rPr>
          <w:rFonts w:asciiTheme="majorHAnsi" w:hAnsiTheme="majorHAnsi" w:cstheme="majorHAnsi"/>
          <w:b/>
          <w:bCs/>
          <w:color w:val="222222"/>
        </w:rPr>
      </w:pPr>
      <w:r>
        <w:rPr>
          <w:rFonts w:asciiTheme="majorHAnsi" w:hAnsiTheme="majorHAnsi" w:cstheme="majorHAnsi"/>
          <w:color w:val="222222"/>
        </w:rPr>
        <w:t xml:space="preserve">These conditions are </w:t>
      </w:r>
      <w:r w:rsidR="002E735B">
        <w:rPr>
          <w:rFonts w:asciiTheme="majorHAnsi" w:hAnsiTheme="majorHAnsi" w:cstheme="majorHAnsi"/>
          <w:color w:val="222222"/>
        </w:rPr>
        <w:t>similar</w:t>
      </w:r>
      <w:r>
        <w:rPr>
          <w:rFonts w:asciiTheme="majorHAnsi" w:hAnsiTheme="majorHAnsi" w:cstheme="majorHAnsi"/>
          <w:color w:val="222222"/>
        </w:rPr>
        <w:t xml:space="preserve"> to those prior to the pandemic</w:t>
      </w:r>
      <w:r w:rsidR="002E735B">
        <w:rPr>
          <w:rFonts w:asciiTheme="majorHAnsi" w:hAnsiTheme="majorHAnsi" w:cstheme="majorHAnsi"/>
          <w:color w:val="222222"/>
        </w:rPr>
        <w:t xml:space="preserve"> for any policy related to </w:t>
      </w:r>
      <w:r>
        <w:rPr>
          <w:rFonts w:asciiTheme="majorHAnsi" w:hAnsiTheme="majorHAnsi" w:cstheme="majorHAnsi"/>
          <w:color w:val="222222"/>
        </w:rPr>
        <w:t xml:space="preserve">movement and interactions </w:t>
      </w:r>
      <w:r w:rsidR="002E735B">
        <w:rPr>
          <w:rFonts w:asciiTheme="majorHAnsi" w:hAnsiTheme="majorHAnsi" w:cstheme="majorHAnsi"/>
          <w:color w:val="222222"/>
        </w:rPr>
        <w:t>between individuals</w:t>
      </w:r>
      <w:ins w:id="12" w:author="Ryan Zimmerman" w:date="2021-08-10T16:45:00Z">
        <w:r w:rsidR="00002A0B">
          <w:rPr>
            <w:rFonts w:asciiTheme="majorHAnsi" w:hAnsiTheme="majorHAnsi" w:cstheme="majorHAnsi"/>
            <w:color w:val="222222"/>
          </w:rPr>
          <w:t>:</w:t>
        </w:r>
      </w:ins>
      <w:del w:id="13" w:author="Ryan Zimmerman" w:date="2021-08-10T16:45:00Z">
        <w:r w:rsidR="002E735B" w:rsidDel="00002A0B">
          <w:rPr>
            <w:rFonts w:asciiTheme="majorHAnsi" w:hAnsiTheme="majorHAnsi" w:cstheme="majorHAnsi"/>
            <w:color w:val="222222"/>
          </w:rPr>
          <w:delText xml:space="preserve"> </w:delText>
        </w:r>
      </w:del>
    </w:p>
    <w:p w14:paraId="1AF1310D"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stay-at-home or safer-at-home order in place </w:t>
      </w:r>
    </w:p>
    <w:p w14:paraId="31F37AFE" w14:textId="77777777"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private sector closures, and no re-opening specific policies</w:t>
      </w:r>
    </w:p>
    <w:p w14:paraId="64C22FBF" w14:textId="4470657A" w:rsidR="00BE7C57" w:rsidRPr="00C35117" w:rsidRDefault="00BE7C57" w:rsidP="00BE7C57">
      <w:pPr>
        <w:numPr>
          <w:ilvl w:val="0"/>
          <w:numId w:val="17"/>
        </w:numPr>
        <w:spacing w:before="100" w:beforeAutospacing="1" w:after="100" w:afterAutospacing="1"/>
        <w:rPr>
          <w:rFonts w:asciiTheme="majorHAnsi" w:hAnsiTheme="majorHAnsi" w:cstheme="majorHAnsi"/>
        </w:rPr>
      </w:pPr>
      <w:r w:rsidRPr="00C35117">
        <w:rPr>
          <w:rFonts w:asciiTheme="majorHAnsi" w:hAnsiTheme="majorHAnsi" w:cstheme="majorHAnsi"/>
          <w:color w:val="333333"/>
        </w:rPr>
        <w:t>No mass gathering restrictions, and no re-opening specific policies</w:t>
      </w:r>
    </w:p>
    <w:p w14:paraId="5E5D197B" w14:textId="35C823F1" w:rsidR="00BE7C57" w:rsidRPr="00D77EF9" w:rsidRDefault="00F6162B"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school closures in place</w:t>
      </w:r>
    </w:p>
    <w:p w14:paraId="5A17B163" w14:textId="6F08D308" w:rsidR="00276381" w:rsidRPr="00142886" w:rsidRDefault="00276381" w:rsidP="00142886">
      <w:pPr>
        <w:numPr>
          <w:ilvl w:val="0"/>
          <w:numId w:val="17"/>
        </w:numPr>
        <w:spacing w:before="100" w:beforeAutospacing="1" w:after="100" w:afterAutospacing="1"/>
        <w:rPr>
          <w:rFonts w:asciiTheme="majorHAnsi" w:hAnsiTheme="majorHAnsi" w:cstheme="majorHAnsi"/>
        </w:rPr>
      </w:pPr>
      <w:r>
        <w:rPr>
          <w:rFonts w:asciiTheme="majorHAnsi" w:hAnsiTheme="majorHAnsi" w:cstheme="majorHAnsi"/>
          <w:color w:val="333333"/>
        </w:rPr>
        <w:t>No face mask or adaptation and mitigation policies in place</w:t>
      </w:r>
    </w:p>
    <w:p w14:paraId="3FCD5AF0" w14:textId="26DB9774" w:rsidR="00A1463C" w:rsidRDefault="00061543">
      <w:pPr>
        <w:pStyle w:val="Heading3"/>
        <w:rPr>
          <w:rFonts w:ascii="Open Sans" w:eastAsia="Open Sans" w:hAnsi="Open Sans" w:cs="Open Sans"/>
        </w:rPr>
      </w:pPr>
      <w:r>
        <w:rPr>
          <w:rFonts w:ascii="Open Sans" w:eastAsia="Open Sans" w:hAnsi="Open Sans" w:cs="Open Sans"/>
        </w:rPr>
        <w:lastRenderedPageBreak/>
        <w:t>Visualizing policies in place, by</w:t>
      </w:r>
      <w:r w:rsidR="00EF2C96">
        <w:rPr>
          <w:rFonts w:ascii="Open Sans" w:eastAsia="Open Sans" w:hAnsi="Open Sans" w:cs="Open Sans"/>
        </w:rPr>
        <w:t xml:space="preserve"> category</w:t>
      </w:r>
      <w:r w:rsidR="00193FF9">
        <w:rPr>
          <w:rFonts w:ascii="Open Sans" w:eastAsia="Open Sans" w:hAnsi="Open Sans" w:cs="Open Sans"/>
        </w:rPr>
        <w:t>, over time</w:t>
      </w:r>
    </w:p>
    <w:p w14:paraId="7F54D292" w14:textId="6AB8FDC5" w:rsidR="003462E2" w:rsidRPr="006D5963" w:rsidRDefault="003462E2" w:rsidP="00EC1B93">
      <w:pPr>
        <w:rPr>
          <w:rFonts w:ascii="Calibri" w:hAnsi="Calibri" w:cs="Calibri"/>
        </w:rPr>
      </w:pPr>
      <w:r w:rsidRPr="006D5963">
        <w:rPr>
          <w:rFonts w:ascii="Calibri" w:hAnsi="Calibri" w:cs="Calibri"/>
        </w:rPr>
        <w:t>To visualize polic</w:t>
      </w:r>
      <w:r w:rsidR="00193FF9" w:rsidRPr="006D5963">
        <w:rPr>
          <w:rFonts w:ascii="Calibri" w:hAnsi="Calibri" w:cs="Calibri"/>
        </w:rPr>
        <w:t>ies</w:t>
      </w:r>
      <w:r w:rsidR="00F72BDE" w:rsidRPr="00F72BDE">
        <w:rPr>
          <w:rFonts w:ascii="Calibri" w:hAnsi="Calibri" w:cs="Calibri"/>
        </w:rPr>
        <w:t xml:space="preserve"> </w:t>
      </w:r>
      <w:r w:rsidR="00F72BDE" w:rsidRPr="006D5963">
        <w:rPr>
          <w:rFonts w:ascii="Calibri" w:hAnsi="Calibri" w:cs="Calibri"/>
        </w:rPr>
        <w:t>of different types</w:t>
      </w:r>
      <w:r w:rsidR="00193FF9" w:rsidRPr="006D5963">
        <w:rPr>
          <w:rFonts w:ascii="Calibri" w:hAnsi="Calibri" w:cs="Calibri"/>
        </w:rPr>
        <w:t xml:space="preserve"> in effect</w:t>
      </w:r>
      <w:r w:rsidRPr="006D5963">
        <w:rPr>
          <w:rFonts w:ascii="Calibri" w:hAnsi="Calibri" w:cs="Calibri"/>
        </w:rPr>
        <w:t xml:space="preserve"> </w:t>
      </w:r>
      <w:r w:rsidR="00193FF9" w:rsidRPr="006D5963">
        <w:rPr>
          <w:rFonts w:ascii="Calibri" w:hAnsi="Calibri" w:cs="Calibri"/>
        </w:rPr>
        <w:t>over time,</w:t>
      </w:r>
      <w:r w:rsidRPr="006D5963">
        <w:rPr>
          <w:rFonts w:ascii="Calibri" w:hAnsi="Calibri" w:cs="Calibri"/>
        </w:rPr>
        <w:t xml:space="preserve"> the map </w:t>
      </w:r>
      <w:r w:rsidR="00193FF9" w:rsidRPr="006D5963">
        <w:rPr>
          <w:rFonts w:ascii="Calibri" w:hAnsi="Calibri" w:cs="Calibri"/>
        </w:rPr>
        <w:t xml:space="preserve">queries </w:t>
      </w:r>
      <w:r w:rsidRPr="006D5963">
        <w:rPr>
          <w:rFonts w:ascii="Calibri" w:hAnsi="Calibri" w:cs="Calibri"/>
        </w:rPr>
        <w:t xml:space="preserve">the policy dataset </w:t>
      </w:r>
      <w:r w:rsidR="00193FF9" w:rsidRPr="006D5963">
        <w:rPr>
          <w:rFonts w:ascii="Calibri" w:hAnsi="Calibri" w:cs="Calibri"/>
        </w:rPr>
        <w:t>by date and location</w:t>
      </w:r>
      <w:r w:rsidRPr="006D5963">
        <w:rPr>
          <w:rFonts w:ascii="Calibri" w:hAnsi="Calibri" w:cs="Calibri"/>
        </w:rPr>
        <w:t>.</w:t>
      </w:r>
      <w:r w:rsidR="0092261D" w:rsidRPr="006D5963">
        <w:rPr>
          <w:rFonts w:ascii="Calibri" w:hAnsi="Calibri" w:cs="Calibri"/>
        </w:rPr>
        <w:t xml:space="preserve"> </w:t>
      </w:r>
      <w:r w:rsidR="00193FF9" w:rsidRPr="006D5963">
        <w:rPr>
          <w:rFonts w:ascii="Calibri" w:hAnsi="Calibri" w:cs="Calibri"/>
        </w:rPr>
        <w:t>Policies can be viewed by category on the map</w:t>
      </w:r>
      <w:r w:rsidR="00061AE6">
        <w:rPr>
          <w:rFonts w:ascii="Calibri" w:hAnsi="Calibri" w:cs="Calibri"/>
        </w:rPr>
        <w:t>, including any combination of policies and/or their subcategories</w:t>
      </w:r>
      <w:r w:rsidR="00193FF9" w:rsidRPr="006D5963">
        <w:rPr>
          <w:rFonts w:ascii="Calibri" w:hAnsi="Calibri" w:cs="Calibri"/>
        </w:rPr>
        <w:t>:</w:t>
      </w:r>
      <w:r w:rsidRPr="006D5963">
        <w:rPr>
          <w:rFonts w:ascii="Calibri" w:hAnsi="Calibri" w:cs="Calibri"/>
        </w:rPr>
        <w:t xml:space="preserve"> </w:t>
      </w:r>
    </w:p>
    <w:p w14:paraId="12586DEB" w14:textId="1EA71384" w:rsidR="00A1463C" w:rsidRDefault="00EF2C96" w:rsidP="00382445">
      <w:pPr>
        <w:pStyle w:val="ListParagraph"/>
        <w:numPr>
          <w:ilvl w:val="0"/>
          <w:numId w:val="6"/>
        </w:numPr>
      </w:pPr>
      <w:r>
        <w:t xml:space="preserve">Social distancing </w:t>
      </w:r>
    </w:p>
    <w:p w14:paraId="0AA460A2" w14:textId="59181209" w:rsidR="00577126" w:rsidRDefault="000D04AB" w:rsidP="00382445">
      <w:pPr>
        <w:pStyle w:val="ListParagraph"/>
        <w:numPr>
          <w:ilvl w:val="0"/>
          <w:numId w:val="6"/>
        </w:numPr>
      </w:pPr>
      <w:r>
        <w:t>Authorization and enforcement</w:t>
      </w:r>
    </w:p>
    <w:p w14:paraId="0B78D2B1" w14:textId="662CAEBE" w:rsidR="000D04AB" w:rsidRDefault="000D04AB" w:rsidP="00382445">
      <w:pPr>
        <w:pStyle w:val="ListParagraph"/>
        <w:numPr>
          <w:ilvl w:val="0"/>
          <w:numId w:val="6"/>
        </w:numPr>
      </w:pPr>
      <w:r>
        <w:t>Contact tracing/Testing</w:t>
      </w:r>
    </w:p>
    <w:p w14:paraId="657D9740" w14:textId="70E6C431" w:rsidR="00A1463C" w:rsidRDefault="00EF2C96" w:rsidP="00382445">
      <w:pPr>
        <w:pStyle w:val="ListParagraph"/>
        <w:numPr>
          <w:ilvl w:val="0"/>
          <w:numId w:val="6"/>
        </w:numPr>
      </w:pPr>
      <w:r>
        <w:t>Emergency declarations</w:t>
      </w:r>
    </w:p>
    <w:p w14:paraId="60018362" w14:textId="7D226172" w:rsidR="000D04AB" w:rsidRDefault="000D04AB" w:rsidP="000D04AB">
      <w:pPr>
        <w:pStyle w:val="ListParagraph"/>
        <w:numPr>
          <w:ilvl w:val="0"/>
          <w:numId w:val="6"/>
        </w:numPr>
      </w:pPr>
      <w:r>
        <w:t xml:space="preserve">Enabling and relief measures </w:t>
      </w:r>
    </w:p>
    <w:p w14:paraId="2B015803" w14:textId="60FC5F1F" w:rsidR="00F4156F" w:rsidRDefault="00F4156F" w:rsidP="000D04AB">
      <w:pPr>
        <w:pStyle w:val="ListParagraph"/>
        <w:numPr>
          <w:ilvl w:val="0"/>
          <w:numId w:val="6"/>
        </w:numPr>
      </w:pPr>
      <w:r>
        <w:t>Face mask</w:t>
      </w:r>
    </w:p>
    <w:p w14:paraId="4CDA14C2" w14:textId="32811C66" w:rsidR="00F4156F" w:rsidRDefault="00F4156F" w:rsidP="000D04AB">
      <w:pPr>
        <w:pStyle w:val="ListParagraph"/>
        <w:numPr>
          <w:ilvl w:val="0"/>
          <w:numId w:val="6"/>
        </w:numPr>
      </w:pPr>
      <w:r>
        <w:t>Military mobilization</w:t>
      </w:r>
    </w:p>
    <w:p w14:paraId="0EB27B5C" w14:textId="2802E033" w:rsidR="00A1463C" w:rsidRDefault="00EF2C96" w:rsidP="00382445">
      <w:pPr>
        <w:pStyle w:val="ListParagraph"/>
        <w:numPr>
          <w:ilvl w:val="0"/>
          <w:numId w:val="6"/>
        </w:numPr>
      </w:pPr>
      <w:r>
        <w:t>Support for public health capacity</w:t>
      </w:r>
    </w:p>
    <w:p w14:paraId="115FBA67" w14:textId="5DF53C5A" w:rsidR="00F4156F" w:rsidRDefault="00F4156F" w:rsidP="00382445">
      <w:pPr>
        <w:pStyle w:val="ListParagraph"/>
        <w:numPr>
          <w:ilvl w:val="0"/>
          <w:numId w:val="6"/>
        </w:numPr>
      </w:pPr>
      <w:r>
        <w:t>Travel restrictions</w:t>
      </w:r>
    </w:p>
    <w:p w14:paraId="01F0A085" w14:textId="77777777" w:rsidR="00A1463C" w:rsidRPr="006D5963" w:rsidRDefault="00A1463C">
      <w:pPr>
        <w:rPr>
          <w:rFonts w:ascii="Calibri" w:eastAsia="Open Sans" w:hAnsi="Calibri" w:cs="Calibri"/>
        </w:rPr>
      </w:pPr>
    </w:p>
    <w:p w14:paraId="4D70F99E" w14:textId="1B2CDEA5" w:rsidR="00BE1E64" w:rsidRDefault="00BE1E64" w:rsidP="003462E2">
      <w:pPr>
        <w:rPr>
          <w:rFonts w:asciiTheme="majorHAnsi" w:hAnsiTheme="majorHAnsi" w:cstheme="majorHAnsi"/>
        </w:rPr>
      </w:pPr>
      <w:r w:rsidRPr="00D77EF9">
        <w:rPr>
          <w:rFonts w:asciiTheme="majorHAnsi" w:hAnsiTheme="majorHAnsi" w:cstheme="majorHAnsi"/>
          <w:color w:val="1D1C1D"/>
          <w:shd w:val="clear" w:color="auto" w:fill="FFFFFF"/>
        </w:rPr>
        <w:t>Policies can be filtered by single categories (e.g., social distancing) or multiple sub-categories (e.g., isolation, lockdown, quarantine) to view what kinds of policies were in effect or not in a given location on the selected date, and how many. Other categories include private sector closures, school closures, mass gatherings, and more. On the map, darker-shaded locations have more policies in effect on the selected date belonging to the selected category or sub-categories, with the darkest location having the most.</w:t>
      </w:r>
    </w:p>
    <w:p w14:paraId="23663151" w14:textId="3DA9C189" w:rsidR="00BE1E64" w:rsidRDefault="00BE1E64" w:rsidP="003462E2">
      <w:pPr>
        <w:rPr>
          <w:rFonts w:asciiTheme="majorHAnsi" w:hAnsiTheme="majorHAnsi" w:cstheme="majorHAnsi"/>
        </w:rPr>
      </w:pPr>
    </w:p>
    <w:p w14:paraId="34728068" w14:textId="67001EA1" w:rsidR="00F76A1B" w:rsidRPr="00AE3173" w:rsidRDefault="00F76A1B" w:rsidP="006834B2">
      <w:pPr>
        <w:pStyle w:val="Heading2"/>
        <w:rPr>
          <w:rFonts w:ascii="Open Sans" w:hAnsi="Open Sans" w:cs="Open Sans"/>
        </w:rPr>
      </w:pPr>
      <w:r w:rsidRPr="00AE3173">
        <w:rPr>
          <w:rFonts w:ascii="Open Sans" w:hAnsi="Open Sans" w:cs="Open Sans"/>
        </w:rPr>
        <w:t>Location profile</w:t>
      </w:r>
      <w:r w:rsidR="009E1800" w:rsidRPr="00AE3173">
        <w:rPr>
          <w:rFonts w:ascii="Open Sans" w:hAnsi="Open Sans" w:cs="Open Sans"/>
        </w:rPr>
        <w:t>s</w:t>
      </w:r>
    </w:p>
    <w:p w14:paraId="34E005D9" w14:textId="3FB0C078" w:rsidR="00FE3DA0" w:rsidRPr="00D77EF9" w:rsidRDefault="00F76A1B" w:rsidP="00D77EF9">
      <w:pPr>
        <w:rPr>
          <w:rFonts w:asciiTheme="majorHAnsi" w:hAnsiTheme="majorHAnsi" w:cstheme="majorHAnsi"/>
        </w:rPr>
      </w:pPr>
      <w:r w:rsidRPr="00D77EF9">
        <w:rPr>
          <w:rFonts w:asciiTheme="majorHAnsi" w:hAnsiTheme="majorHAnsi" w:cstheme="majorHAnsi"/>
        </w:rPr>
        <w:t xml:space="preserve">To view how the </w:t>
      </w:r>
      <w:r w:rsidR="00B219C8">
        <w:rPr>
          <w:rFonts w:asciiTheme="majorHAnsi" w:hAnsiTheme="majorHAnsi" w:cstheme="majorHAnsi"/>
        </w:rPr>
        <w:t>policy response</w:t>
      </w:r>
      <w:r w:rsidR="00B219C8" w:rsidRPr="00D77EF9">
        <w:rPr>
          <w:rFonts w:asciiTheme="majorHAnsi" w:hAnsiTheme="majorHAnsi" w:cstheme="majorHAnsi"/>
        </w:rPr>
        <w:t xml:space="preserve"> </w:t>
      </w:r>
      <w:r w:rsidRPr="00D77EF9">
        <w:rPr>
          <w:rFonts w:asciiTheme="majorHAnsi" w:hAnsiTheme="majorHAnsi" w:cstheme="majorHAnsi"/>
        </w:rPr>
        <w:t xml:space="preserve">unfolded over the course of the pandemic, each country and U.S. state </w:t>
      </w:r>
      <w:r>
        <w:rPr>
          <w:rFonts w:asciiTheme="majorHAnsi" w:hAnsiTheme="majorHAnsi" w:cstheme="majorHAnsi"/>
        </w:rPr>
        <w:t xml:space="preserve">where policies were collected </w:t>
      </w:r>
      <w:r w:rsidRPr="00D77EF9">
        <w:rPr>
          <w:rFonts w:asciiTheme="majorHAnsi" w:hAnsiTheme="majorHAnsi" w:cstheme="majorHAnsi"/>
        </w:rPr>
        <w:t xml:space="preserve">has a specific page </w:t>
      </w:r>
      <w:r>
        <w:rPr>
          <w:rFonts w:asciiTheme="majorHAnsi" w:hAnsiTheme="majorHAnsi" w:cstheme="majorHAnsi"/>
        </w:rPr>
        <w:t>devoted to that location’s policy environment</w:t>
      </w:r>
      <w:r w:rsidR="00627329">
        <w:rPr>
          <w:rFonts w:asciiTheme="majorHAnsi" w:hAnsiTheme="majorHAnsi" w:cstheme="majorHAnsi"/>
        </w:rPr>
        <w:t xml:space="preserve">. </w:t>
      </w:r>
      <w:r w:rsidR="00085BFE">
        <w:rPr>
          <w:rFonts w:asciiTheme="majorHAnsi" w:hAnsiTheme="majorHAnsi" w:cstheme="majorHAnsi"/>
        </w:rPr>
        <w:t>At the top of the page,</w:t>
      </w:r>
      <w:r w:rsidR="00632502">
        <w:rPr>
          <w:rFonts w:asciiTheme="majorHAnsi" w:hAnsiTheme="majorHAnsi" w:cstheme="majorHAnsi"/>
        </w:rPr>
        <w:t xml:space="preserve"> </w:t>
      </w:r>
      <w:r w:rsidR="00085BFE">
        <w:rPr>
          <w:rFonts w:asciiTheme="majorHAnsi" w:hAnsiTheme="majorHAnsi" w:cstheme="majorHAnsi"/>
        </w:rPr>
        <w:t xml:space="preserve">a </w:t>
      </w:r>
      <w:r w:rsidR="00632502">
        <w:rPr>
          <w:rFonts w:asciiTheme="majorHAnsi" w:hAnsiTheme="majorHAnsi" w:cstheme="majorHAnsi"/>
        </w:rPr>
        <w:t xml:space="preserve">pandemic timeline of </w:t>
      </w:r>
      <w:r w:rsidR="006B7F9A">
        <w:rPr>
          <w:rFonts w:asciiTheme="majorHAnsi" w:hAnsiTheme="majorHAnsi" w:cstheme="majorHAnsi"/>
        </w:rPr>
        <w:t xml:space="preserve">the location’s </w:t>
      </w:r>
      <w:r w:rsidR="00632502">
        <w:rPr>
          <w:rFonts w:asciiTheme="majorHAnsi" w:hAnsiTheme="majorHAnsi" w:cstheme="majorHAnsi"/>
        </w:rPr>
        <w:t xml:space="preserve">cases </w:t>
      </w:r>
      <w:r w:rsidR="006B7F9A">
        <w:rPr>
          <w:rFonts w:asciiTheme="majorHAnsi" w:hAnsiTheme="majorHAnsi" w:cstheme="majorHAnsi"/>
        </w:rPr>
        <w:t xml:space="preserve">is </w:t>
      </w:r>
      <w:r w:rsidR="00FA481E">
        <w:rPr>
          <w:rFonts w:asciiTheme="majorHAnsi" w:hAnsiTheme="majorHAnsi" w:cstheme="majorHAnsi"/>
        </w:rPr>
        <w:t>overlaid with</w:t>
      </w:r>
      <w:r w:rsidR="00CB1B03">
        <w:rPr>
          <w:rFonts w:asciiTheme="majorHAnsi" w:hAnsiTheme="majorHAnsi" w:cstheme="majorHAnsi"/>
        </w:rPr>
        <w:t xml:space="preserve"> </w:t>
      </w:r>
      <w:r w:rsidR="00632502">
        <w:rPr>
          <w:rFonts w:asciiTheme="majorHAnsi" w:hAnsiTheme="majorHAnsi" w:cstheme="majorHAnsi"/>
        </w:rPr>
        <w:t xml:space="preserve">policies, </w:t>
      </w:r>
      <w:r w:rsidR="00EE41F0">
        <w:rPr>
          <w:rFonts w:asciiTheme="majorHAnsi" w:hAnsiTheme="majorHAnsi" w:cstheme="majorHAnsi"/>
        </w:rPr>
        <w:t>using</w:t>
      </w:r>
      <w:r w:rsidR="00632502">
        <w:rPr>
          <w:rFonts w:asciiTheme="majorHAnsi" w:hAnsiTheme="majorHAnsi" w:cstheme="majorHAnsi"/>
        </w:rPr>
        <w:t xml:space="preserve"> t</w:t>
      </w:r>
      <w:r>
        <w:rPr>
          <w:rFonts w:asciiTheme="majorHAnsi" w:hAnsiTheme="majorHAnsi" w:cstheme="majorHAnsi"/>
        </w:rPr>
        <w:t>he 7-day moving average of daily COVID-19 cases (from the New York Times</w:t>
      </w:r>
      <w:r w:rsidR="00BF077C" w:rsidRPr="00BF077C">
        <w:rPr>
          <w:rFonts w:ascii="Calibri" w:hAnsi="Calibri" w:cs="Calibri"/>
          <w:color w:val="353535"/>
        </w:rPr>
        <w:t xml:space="preserve"> </w:t>
      </w:r>
      <w:r w:rsidR="00BF077C" w:rsidRPr="006D5963">
        <w:rPr>
          <w:rFonts w:ascii="Calibri" w:hAnsi="Calibri" w:cs="Calibri"/>
          <w:color w:val="353535"/>
        </w:rPr>
        <w:t>Coronavirus (Covid-19) Data</w:t>
      </w:r>
      <w:r w:rsidR="00BF077C">
        <w:rPr>
          <w:rFonts w:ascii="Calibri" w:hAnsi="Calibri" w:cs="Calibri"/>
          <w:color w:val="353535"/>
        </w:rPr>
        <w:t>set</w:t>
      </w:r>
      <w:r>
        <w:rPr>
          <w:rFonts w:asciiTheme="majorHAnsi" w:hAnsiTheme="majorHAnsi" w:cstheme="majorHAnsi"/>
        </w:rPr>
        <w:t xml:space="preserve">) </w:t>
      </w:r>
      <w:r w:rsidR="006B7F9A">
        <w:rPr>
          <w:rFonts w:asciiTheme="majorHAnsi" w:hAnsiTheme="majorHAnsi" w:cstheme="majorHAnsi"/>
        </w:rPr>
        <w:t>and</w:t>
      </w:r>
      <w:r>
        <w:rPr>
          <w:rFonts w:asciiTheme="majorHAnsi" w:hAnsiTheme="majorHAnsi" w:cstheme="majorHAnsi"/>
        </w:rPr>
        <w:t xml:space="preserve"> the number of policies enacted on each day</w:t>
      </w:r>
      <w:r w:rsidR="00A972E9">
        <w:rPr>
          <w:rFonts w:asciiTheme="majorHAnsi" w:hAnsiTheme="majorHAnsi" w:cstheme="majorHAnsi"/>
        </w:rPr>
        <w:t xml:space="preserve"> </w:t>
      </w:r>
      <w:r w:rsidR="00EE41F0">
        <w:rPr>
          <w:rFonts w:asciiTheme="majorHAnsi" w:hAnsiTheme="majorHAnsi" w:cstheme="majorHAnsi"/>
        </w:rPr>
        <w:t>in</w:t>
      </w:r>
      <w:r>
        <w:rPr>
          <w:rFonts w:asciiTheme="majorHAnsi" w:hAnsiTheme="majorHAnsi" w:cstheme="majorHAnsi"/>
        </w:rPr>
        <w:t xml:space="preserve"> the selected location.  </w:t>
      </w:r>
      <w:r w:rsidR="00376EDA">
        <w:rPr>
          <w:rFonts w:asciiTheme="majorHAnsi" w:hAnsiTheme="majorHAnsi" w:cstheme="majorHAnsi"/>
        </w:rPr>
        <w:t>A bar graph below the timeline shows the breakdown of how many policies</w:t>
      </w:r>
      <w:r w:rsidR="0081548D">
        <w:rPr>
          <w:rFonts w:asciiTheme="majorHAnsi" w:hAnsiTheme="majorHAnsi" w:cstheme="majorHAnsi"/>
        </w:rPr>
        <w:t xml:space="preserve"> </w:t>
      </w:r>
      <w:r w:rsidR="00D8425B">
        <w:rPr>
          <w:rFonts w:asciiTheme="majorHAnsi" w:hAnsiTheme="majorHAnsi" w:cstheme="majorHAnsi"/>
        </w:rPr>
        <w:t xml:space="preserve">in each policy category </w:t>
      </w:r>
      <w:r w:rsidR="0081548D">
        <w:rPr>
          <w:rFonts w:asciiTheme="majorHAnsi" w:hAnsiTheme="majorHAnsi" w:cstheme="majorHAnsi"/>
        </w:rPr>
        <w:t>were</w:t>
      </w:r>
      <w:r w:rsidR="00376EDA">
        <w:rPr>
          <w:rFonts w:asciiTheme="majorHAnsi" w:hAnsiTheme="majorHAnsi" w:cstheme="majorHAnsi"/>
        </w:rPr>
        <w:t xml:space="preserve"> enacted</w:t>
      </w:r>
      <w:r w:rsidR="0081548D">
        <w:rPr>
          <w:rFonts w:asciiTheme="majorHAnsi" w:hAnsiTheme="majorHAnsi" w:cstheme="majorHAnsi"/>
        </w:rPr>
        <w:t>, active, or expired</w:t>
      </w:r>
      <w:r w:rsidR="00D8425B">
        <w:rPr>
          <w:rFonts w:asciiTheme="majorHAnsi" w:hAnsiTheme="majorHAnsi" w:cstheme="majorHAnsi"/>
        </w:rPr>
        <w:t xml:space="preserve"> on a given date</w:t>
      </w:r>
      <w:r w:rsidR="0009084A">
        <w:rPr>
          <w:rFonts w:asciiTheme="majorHAnsi" w:hAnsiTheme="majorHAnsi" w:cstheme="majorHAnsi"/>
        </w:rPr>
        <w:t>. By default, the</w:t>
      </w:r>
      <w:r w:rsidR="00667C2D">
        <w:rPr>
          <w:rFonts w:asciiTheme="majorHAnsi" w:hAnsiTheme="majorHAnsi" w:cstheme="majorHAnsi"/>
        </w:rPr>
        <w:t xml:space="preserve">se figures </w:t>
      </w:r>
      <w:r w:rsidR="00887A8B">
        <w:rPr>
          <w:rFonts w:asciiTheme="majorHAnsi" w:hAnsiTheme="majorHAnsi" w:cstheme="majorHAnsi"/>
        </w:rPr>
        <w:t xml:space="preserve">reflect </w:t>
      </w:r>
      <w:r w:rsidR="00F074EF">
        <w:rPr>
          <w:rFonts w:asciiTheme="majorHAnsi" w:hAnsiTheme="majorHAnsi" w:cstheme="majorHAnsi"/>
        </w:rPr>
        <w:t xml:space="preserve">the </w:t>
      </w:r>
      <w:r w:rsidR="0081548D">
        <w:rPr>
          <w:rFonts w:asciiTheme="majorHAnsi" w:hAnsiTheme="majorHAnsi" w:cstheme="majorHAnsi"/>
        </w:rPr>
        <w:t>most recent</w:t>
      </w:r>
      <w:r w:rsidR="00F074EF">
        <w:rPr>
          <w:rFonts w:asciiTheme="majorHAnsi" w:hAnsiTheme="majorHAnsi" w:cstheme="majorHAnsi"/>
        </w:rPr>
        <w:t xml:space="preserve"> </w:t>
      </w:r>
      <w:proofErr w:type="spellStart"/>
      <w:r w:rsidR="00F074EF">
        <w:rPr>
          <w:rFonts w:asciiTheme="majorHAnsi" w:hAnsiTheme="majorHAnsi" w:cstheme="majorHAnsi"/>
        </w:rPr>
        <w:t>dat</w:t>
      </w:r>
      <w:r w:rsidR="00231293">
        <w:rPr>
          <w:rFonts w:asciiTheme="majorHAnsi" w:hAnsiTheme="majorHAnsi" w:cstheme="majorHAnsi"/>
        </w:rPr>
        <w:t>e</w:t>
      </w:r>
      <w:proofErr w:type="spellEnd"/>
      <w:r w:rsidR="0081548D">
        <w:rPr>
          <w:rFonts w:asciiTheme="majorHAnsi" w:hAnsiTheme="majorHAnsi" w:cstheme="majorHAnsi"/>
        </w:rPr>
        <w:t xml:space="preserve"> available</w:t>
      </w:r>
      <w:r w:rsidR="00F074EF">
        <w:rPr>
          <w:rFonts w:asciiTheme="majorHAnsi" w:hAnsiTheme="majorHAnsi" w:cstheme="majorHAnsi"/>
        </w:rPr>
        <w:t xml:space="preserve">, but users </w:t>
      </w:r>
      <w:r w:rsidR="00EE41F0">
        <w:rPr>
          <w:rFonts w:asciiTheme="majorHAnsi" w:hAnsiTheme="majorHAnsi" w:cstheme="majorHAnsi"/>
        </w:rPr>
        <w:t xml:space="preserve">can </w:t>
      </w:r>
      <w:r w:rsidR="004B4528">
        <w:rPr>
          <w:rFonts w:asciiTheme="majorHAnsi" w:hAnsiTheme="majorHAnsi" w:cstheme="majorHAnsi"/>
        </w:rPr>
        <w:t>select a specific da</w:t>
      </w:r>
      <w:r w:rsidR="006D42BC">
        <w:rPr>
          <w:rFonts w:asciiTheme="majorHAnsi" w:hAnsiTheme="majorHAnsi" w:cstheme="majorHAnsi"/>
        </w:rPr>
        <w:t>te</w:t>
      </w:r>
      <w:r w:rsidR="004B4528">
        <w:rPr>
          <w:rFonts w:asciiTheme="majorHAnsi" w:hAnsiTheme="majorHAnsi" w:cstheme="majorHAnsi"/>
        </w:rPr>
        <w:t xml:space="preserve"> by </w:t>
      </w:r>
      <w:r w:rsidR="00EE41F0">
        <w:rPr>
          <w:rFonts w:asciiTheme="majorHAnsi" w:hAnsiTheme="majorHAnsi" w:cstheme="majorHAnsi"/>
        </w:rPr>
        <w:t>drag</w:t>
      </w:r>
      <w:r w:rsidR="004B4528">
        <w:rPr>
          <w:rFonts w:asciiTheme="majorHAnsi" w:hAnsiTheme="majorHAnsi" w:cstheme="majorHAnsi"/>
        </w:rPr>
        <w:t>ging</w:t>
      </w:r>
      <w:r w:rsidR="00EE41F0">
        <w:rPr>
          <w:rFonts w:asciiTheme="majorHAnsi" w:hAnsiTheme="majorHAnsi" w:cstheme="majorHAnsi"/>
        </w:rPr>
        <w:t xml:space="preserve"> or </w:t>
      </w:r>
      <w:r w:rsidR="0016725A">
        <w:rPr>
          <w:rFonts w:asciiTheme="majorHAnsi" w:hAnsiTheme="majorHAnsi" w:cstheme="majorHAnsi"/>
        </w:rPr>
        <w:t>us</w:t>
      </w:r>
      <w:r w:rsidR="004B4528">
        <w:rPr>
          <w:rFonts w:asciiTheme="majorHAnsi" w:hAnsiTheme="majorHAnsi" w:cstheme="majorHAnsi"/>
        </w:rPr>
        <w:t>ing</w:t>
      </w:r>
      <w:r w:rsidR="0016725A">
        <w:rPr>
          <w:rFonts w:asciiTheme="majorHAnsi" w:hAnsiTheme="majorHAnsi" w:cstheme="majorHAnsi"/>
        </w:rPr>
        <w:t xml:space="preserve"> arrow keys to move </w:t>
      </w:r>
      <w:r w:rsidR="00EE41F0">
        <w:rPr>
          <w:rFonts w:asciiTheme="majorHAnsi" w:hAnsiTheme="majorHAnsi" w:cstheme="majorHAnsi"/>
        </w:rPr>
        <w:t xml:space="preserve">the blue </w:t>
      </w:r>
      <w:r w:rsidR="0016725A">
        <w:rPr>
          <w:rFonts w:asciiTheme="majorHAnsi" w:hAnsiTheme="majorHAnsi" w:cstheme="majorHAnsi"/>
        </w:rPr>
        <w:t>date slider</w:t>
      </w:r>
      <w:r w:rsidR="00376EDA">
        <w:rPr>
          <w:rFonts w:asciiTheme="majorHAnsi" w:hAnsiTheme="majorHAnsi" w:cstheme="majorHAnsi"/>
        </w:rPr>
        <w:t xml:space="preserve">. </w:t>
      </w:r>
      <w:r w:rsidR="00C66931">
        <w:rPr>
          <w:rFonts w:asciiTheme="majorHAnsi" w:hAnsiTheme="majorHAnsi" w:cstheme="majorHAnsi"/>
        </w:rPr>
        <w:t xml:space="preserve">Selecting a </w:t>
      </w:r>
      <w:r w:rsidR="006D42BC">
        <w:rPr>
          <w:rFonts w:asciiTheme="majorHAnsi" w:hAnsiTheme="majorHAnsi" w:cstheme="majorHAnsi"/>
        </w:rPr>
        <w:t xml:space="preserve">new </w:t>
      </w:r>
      <w:r w:rsidR="00C66931">
        <w:rPr>
          <w:rFonts w:asciiTheme="majorHAnsi" w:hAnsiTheme="majorHAnsi" w:cstheme="majorHAnsi"/>
        </w:rPr>
        <w:t>da</w:t>
      </w:r>
      <w:r w:rsidR="006D42BC">
        <w:rPr>
          <w:rFonts w:asciiTheme="majorHAnsi" w:hAnsiTheme="majorHAnsi" w:cstheme="majorHAnsi"/>
        </w:rPr>
        <w:t>te</w:t>
      </w:r>
      <w:r w:rsidR="00C66931">
        <w:rPr>
          <w:rFonts w:asciiTheme="majorHAnsi" w:hAnsiTheme="majorHAnsi" w:cstheme="majorHAnsi"/>
        </w:rPr>
        <w:t xml:space="preserve"> </w:t>
      </w:r>
      <w:r w:rsidR="00882D5C">
        <w:rPr>
          <w:rFonts w:asciiTheme="majorHAnsi" w:hAnsiTheme="majorHAnsi" w:cstheme="majorHAnsi"/>
        </w:rPr>
        <w:t xml:space="preserve">adjusts </w:t>
      </w:r>
      <w:r w:rsidR="00C66931">
        <w:rPr>
          <w:rFonts w:asciiTheme="majorHAnsi" w:hAnsiTheme="majorHAnsi" w:cstheme="majorHAnsi"/>
        </w:rPr>
        <w:t xml:space="preserve">the bar chart </w:t>
      </w:r>
      <w:r w:rsidR="00882D5C">
        <w:rPr>
          <w:rFonts w:asciiTheme="majorHAnsi" w:hAnsiTheme="majorHAnsi" w:cstheme="majorHAnsi"/>
        </w:rPr>
        <w:t xml:space="preserve">to reflect the policy environment </w:t>
      </w:r>
      <w:r w:rsidR="001129F6">
        <w:rPr>
          <w:rFonts w:asciiTheme="majorHAnsi" w:hAnsiTheme="majorHAnsi" w:cstheme="majorHAnsi"/>
        </w:rPr>
        <w:t xml:space="preserve">up to </w:t>
      </w:r>
      <w:r w:rsidR="00882D5C">
        <w:rPr>
          <w:rFonts w:asciiTheme="majorHAnsi" w:hAnsiTheme="majorHAnsi" w:cstheme="majorHAnsi"/>
        </w:rPr>
        <w:t xml:space="preserve">that </w:t>
      </w:r>
      <w:r w:rsidR="00C7432F">
        <w:rPr>
          <w:rFonts w:asciiTheme="majorHAnsi" w:hAnsiTheme="majorHAnsi" w:cstheme="majorHAnsi"/>
        </w:rPr>
        <w:t>point</w:t>
      </w:r>
      <w:r w:rsidR="00882D5C">
        <w:rPr>
          <w:rFonts w:asciiTheme="majorHAnsi" w:hAnsiTheme="majorHAnsi" w:cstheme="majorHAnsi"/>
        </w:rPr>
        <w:t xml:space="preserve"> and displays a pop-up with how many policies from each category were enacted on that day</w:t>
      </w:r>
      <w:r w:rsidR="00FE3DA0">
        <w:rPr>
          <w:rFonts w:asciiTheme="majorHAnsi" w:hAnsiTheme="majorHAnsi" w:cstheme="majorHAnsi"/>
        </w:rPr>
        <w:t xml:space="preserve">. Clicking on a </w:t>
      </w:r>
      <w:r w:rsidR="00AA6264">
        <w:rPr>
          <w:rFonts w:asciiTheme="majorHAnsi" w:hAnsiTheme="majorHAnsi" w:cstheme="majorHAnsi"/>
        </w:rPr>
        <w:t xml:space="preserve">policy </w:t>
      </w:r>
      <w:r w:rsidR="00FE3DA0">
        <w:rPr>
          <w:rFonts w:asciiTheme="majorHAnsi" w:hAnsiTheme="majorHAnsi" w:cstheme="majorHAnsi"/>
        </w:rPr>
        <w:t xml:space="preserve">category </w:t>
      </w:r>
      <w:r w:rsidR="00ED76C4">
        <w:rPr>
          <w:rFonts w:asciiTheme="majorHAnsi" w:hAnsiTheme="majorHAnsi" w:cstheme="majorHAnsi"/>
        </w:rPr>
        <w:t xml:space="preserve">in the pop-up </w:t>
      </w:r>
      <w:r w:rsidR="00FE3DA0">
        <w:rPr>
          <w:rFonts w:asciiTheme="majorHAnsi" w:hAnsiTheme="majorHAnsi" w:cstheme="majorHAnsi"/>
        </w:rPr>
        <w:t>brings up a modal</w:t>
      </w:r>
      <w:r w:rsidR="00AA6264">
        <w:rPr>
          <w:rFonts w:asciiTheme="majorHAnsi" w:hAnsiTheme="majorHAnsi" w:cstheme="majorHAnsi"/>
        </w:rPr>
        <w:t xml:space="preserve"> with</w:t>
      </w:r>
      <w:r w:rsidR="00FE3DA0">
        <w:rPr>
          <w:rFonts w:asciiTheme="majorHAnsi" w:hAnsiTheme="majorHAnsi" w:cstheme="majorHAnsi"/>
        </w:rPr>
        <w:t xml:space="preserve"> information on each policy that was enacted</w:t>
      </w:r>
      <w:r w:rsidR="00882D5C">
        <w:rPr>
          <w:rFonts w:asciiTheme="majorHAnsi" w:hAnsiTheme="majorHAnsi" w:cstheme="majorHAnsi"/>
        </w:rPr>
        <w:t>.</w:t>
      </w:r>
      <w:r w:rsidR="00FE3DA0">
        <w:rPr>
          <w:rFonts w:asciiTheme="majorHAnsi" w:hAnsiTheme="majorHAnsi" w:cstheme="majorHAnsi"/>
        </w:rPr>
        <w:t xml:space="preserve"> </w:t>
      </w:r>
      <w:r w:rsidR="00606055">
        <w:rPr>
          <w:rFonts w:asciiTheme="majorHAnsi" w:hAnsiTheme="majorHAnsi" w:cstheme="majorHAnsi"/>
        </w:rPr>
        <w:t>Below the bar chart</w:t>
      </w:r>
      <w:r w:rsidR="00882D5C">
        <w:rPr>
          <w:rFonts w:asciiTheme="majorHAnsi" w:hAnsiTheme="majorHAnsi" w:cstheme="majorHAnsi"/>
        </w:rPr>
        <w:t xml:space="preserve">, users can also </w:t>
      </w:r>
      <w:r w:rsidR="001D09D5">
        <w:rPr>
          <w:rFonts w:asciiTheme="majorHAnsi" w:hAnsiTheme="majorHAnsi" w:cstheme="majorHAnsi"/>
        </w:rPr>
        <w:t>explore</w:t>
      </w:r>
      <w:r w:rsidR="00882D5C">
        <w:rPr>
          <w:rFonts w:asciiTheme="majorHAnsi" w:hAnsiTheme="majorHAnsi" w:cstheme="majorHAnsi"/>
        </w:rPr>
        <w:t xml:space="preserve"> and view any policy enacted by that location using a search and filter tool.</w:t>
      </w:r>
    </w:p>
    <w:p w14:paraId="69C66C65" w14:textId="02F2CFC2" w:rsidR="00F76A1B" w:rsidRPr="00D77EF9" w:rsidRDefault="00F76A1B" w:rsidP="00F76A1B"/>
    <w:p w14:paraId="5550A841" w14:textId="77777777" w:rsidR="00AF57DC" w:rsidRDefault="00AF57DC" w:rsidP="00AF57DC">
      <w:pPr>
        <w:pStyle w:val="Heading3"/>
        <w:rPr>
          <w:rFonts w:ascii="Open Sans" w:eastAsia="Open Sans" w:hAnsi="Open Sans" w:cs="Open Sans"/>
        </w:rPr>
      </w:pPr>
      <w:r w:rsidRPr="006D5963">
        <w:rPr>
          <w:rFonts w:ascii="Open Sans" w:eastAsia="Open Sans" w:hAnsi="Open Sans" w:cs="Open Sans"/>
          <w:sz w:val="36"/>
          <w:szCs w:val="36"/>
        </w:rPr>
        <w:t xml:space="preserve">COVID caseload data </w:t>
      </w:r>
    </w:p>
    <w:p w14:paraId="57E75C15" w14:textId="57750CBA" w:rsidR="006144BA" w:rsidRPr="006D5963" w:rsidRDefault="009A211A" w:rsidP="00AF57DC">
      <w:pPr>
        <w:rPr>
          <w:rFonts w:ascii="Calibri" w:hAnsi="Calibri" w:cs="Calibri"/>
          <w:b/>
          <w:bCs/>
        </w:rPr>
      </w:pPr>
      <w:r w:rsidRPr="006D5963">
        <w:rPr>
          <w:rFonts w:ascii="Calibri" w:hAnsi="Calibri" w:cs="Calibri"/>
          <w:b/>
          <w:bCs/>
        </w:rPr>
        <w:t xml:space="preserve">US </w:t>
      </w:r>
      <w:r w:rsidR="00C55279" w:rsidRPr="006D5963">
        <w:rPr>
          <w:rFonts w:ascii="Calibri" w:hAnsi="Calibri" w:cs="Calibri"/>
          <w:b/>
          <w:bCs/>
        </w:rPr>
        <w:t>m</w:t>
      </w:r>
      <w:r w:rsidRPr="006D5963">
        <w:rPr>
          <w:rFonts w:ascii="Calibri" w:hAnsi="Calibri" w:cs="Calibri"/>
          <w:b/>
          <w:bCs/>
        </w:rPr>
        <w:t>ap</w:t>
      </w:r>
      <w:r w:rsidR="00C55279" w:rsidRPr="006D5963">
        <w:rPr>
          <w:rFonts w:ascii="Calibri" w:hAnsi="Calibri" w:cs="Calibri"/>
          <w:b/>
          <w:bCs/>
        </w:rPr>
        <w:t xml:space="preserve"> and social distancing policy model</w:t>
      </w:r>
    </w:p>
    <w:p w14:paraId="1253A35A" w14:textId="12C1F9DF" w:rsidR="00AF57DC" w:rsidRPr="006D5963" w:rsidRDefault="00F21CFA" w:rsidP="00AF57DC">
      <w:pPr>
        <w:rPr>
          <w:rFonts w:ascii="Calibri" w:hAnsi="Calibri" w:cs="Calibri"/>
          <w:color w:val="353535"/>
        </w:rPr>
      </w:pPr>
      <w:r w:rsidRPr="006D5963">
        <w:rPr>
          <w:rFonts w:ascii="Calibri" w:hAnsi="Calibri" w:cs="Calibri"/>
        </w:rPr>
        <w:lastRenderedPageBreak/>
        <w:t>US s</w:t>
      </w:r>
      <w:r w:rsidR="00AF57DC" w:rsidRPr="006D5963">
        <w:rPr>
          <w:rFonts w:ascii="Calibri" w:hAnsi="Calibri" w:cs="Calibri"/>
        </w:rPr>
        <w:t xml:space="preserve">tate-level COVID-19 caseload data, </w:t>
      </w:r>
      <w:r w:rsidR="00AF57DC" w:rsidRPr="006D5963">
        <w:rPr>
          <w:rFonts w:ascii="Calibri" w:hAnsi="Calibri" w:cs="Calibri"/>
          <w:color w:val="353535"/>
        </w:rPr>
        <w:t>new cases in the last 7 days and cumulative cases, are sourced from the New York Times Coronavirus (Covid-19) Data in the United States (</w:t>
      </w:r>
      <w:hyperlink r:id="rId13" w:history="1">
        <w:r w:rsidR="00AF57DC" w:rsidRPr="006D5963">
          <w:rPr>
            <w:rStyle w:val="Hyperlink"/>
            <w:rFonts w:ascii="Calibri" w:hAnsi="Calibri" w:cs="Calibri"/>
          </w:rPr>
          <w:t>https://github.com/nytimes/covid-19-data</w:t>
        </w:r>
      </w:hyperlink>
      <w:r w:rsidR="00AF57DC" w:rsidRPr="006D5963">
        <w:rPr>
          <w:rFonts w:ascii="Calibri" w:hAnsi="Calibri" w:cs="Calibri"/>
          <w:color w:val="353535"/>
        </w:rPr>
        <w:t xml:space="preserve">). </w:t>
      </w:r>
      <w:r w:rsidR="009A211A" w:rsidRPr="006D5963">
        <w:rPr>
          <w:rFonts w:ascii="Calibri" w:hAnsi="Calibri" w:cs="Calibri"/>
          <w:color w:val="353535"/>
        </w:rPr>
        <w:t xml:space="preserve">These data include confirmed cases and, where captured by public health agencies, probable cases. </w:t>
      </w:r>
      <w:r w:rsidR="00AF57DC" w:rsidRPr="006D5963">
        <w:rPr>
          <w:rFonts w:ascii="Calibri" w:hAnsi="Calibri" w:cs="Calibri"/>
          <w:color w:val="353535"/>
        </w:rPr>
        <w:t>Data are updated daily. These data are collated by the New York Times on the basis of data from state and local health agencies</w:t>
      </w:r>
      <w:r w:rsidR="00C55279" w:rsidRPr="006D5963">
        <w:rPr>
          <w:rFonts w:ascii="Calibri" w:hAnsi="Calibri" w:cs="Calibri"/>
          <w:color w:val="353535"/>
        </w:rPr>
        <w:t xml:space="preserve"> and licensed under</w:t>
      </w:r>
      <w:r w:rsidR="00AF57DC" w:rsidRPr="006D5963">
        <w:rPr>
          <w:rFonts w:ascii="Calibri" w:hAnsi="Calibri" w:cs="Calibri"/>
          <w:color w:val="353535"/>
        </w:rPr>
        <w:t xml:space="preserve"> the Creative Commons Attribution-</w:t>
      </w:r>
      <w:proofErr w:type="gramStart"/>
      <w:r w:rsidR="00AF57DC" w:rsidRPr="006D5963">
        <w:rPr>
          <w:rFonts w:ascii="Calibri" w:hAnsi="Calibri" w:cs="Calibri"/>
          <w:color w:val="353535"/>
        </w:rPr>
        <w:t>Non Commercial</w:t>
      </w:r>
      <w:proofErr w:type="gramEnd"/>
      <w:r w:rsidR="00AF57DC" w:rsidRPr="006D5963">
        <w:rPr>
          <w:rFonts w:ascii="Calibri" w:hAnsi="Calibri" w:cs="Calibri"/>
          <w:color w:val="353535"/>
        </w:rPr>
        <w:t xml:space="preserve"> 4.0 International license.</w:t>
      </w:r>
    </w:p>
    <w:p w14:paraId="3B7994FB" w14:textId="42553EEB" w:rsidR="009A211A" w:rsidRPr="006D5963" w:rsidRDefault="009A211A" w:rsidP="00AF57DC">
      <w:pPr>
        <w:rPr>
          <w:rFonts w:ascii="Calibri" w:hAnsi="Calibri" w:cs="Calibri"/>
          <w:color w:val="353535"/>
        </w:rPr>
      </w:pPr>
    </w:p>
    <w:p w14:paraId="5B5BA020" w14:textId="7409C994" w:rsidR="009A211A" w:rsidRPr="006D5963" w:rsidRDefault="00686FA7" w:rsidP="00AF57DC">
      <w:pPr>
        <w:rPr>
          <w:rFonts w:ascii="Calibri" w:hAnsi="Calibri" w:cs="Calibri"/>
          <w:b/>
          <w:bCs/>
          <w:color w:val="353535"/>
        </w:rPr>
      </w:pPr>
      <w:r w:rsidRPr="006D5963">
        <w:rPr>
          <w:rFonts w:ascii="Calibri" w:hAnsi="Calibri" w:cs="Calibri"/>
          <w:b/>
          <w:bCs/>
          <w:color w:val="353535"/>
        </w:rPr>
        <w:t xml:space="preserve">Global </w:t>
      </w:r>
      <w:r w:rsidR="00C55279" w:rsidRPr="006D5963">
        <w:rPr>
          <w:rFonts w:ascii="Calibri" w:hAnsi="Calibri" w:cs="Calibri"/>
          <w:b/>
          <w:bCs/>
          <w:color w:val="353535"/>
        </w:rPr>
        <w:t>m</w:t>
      </w:r>
      <w:r w:rsidRPr="006D5963">
        <w:rPr>
          <w:rFonts w:ascii="Calibri" w:hAnsi="Calibri" w:cs="Calibri"/>
          <w:b/>
          <w:bCs/>
          <w:color w:val="353535"/>
        </w:rPr>
        <w:t>ap</w:t>
      </w:r>
    </w:p>
    <w:p w14:paraId="6F7DAC31" w14:textId="369B88A0" w:rsidR="00686FA7" w:rsidRPr="006D5963" w:rsidRDefault="00F21CFA" w:rsidP="00AF57DC">
      <w:pPr>
        <w:rPr>
          <w:rFonts w:ascii="Calibri" w:hAnsi="Calibri" w:cs="Calibri"/>
        </w:rPr>
      </w:pPr>
      <w:r w:rsidRPr="006D5963">
        <w:rPr>
          <w:rFonts w:ascii="Calibri" w:hAnsi="Calibri" w:cs="Calibri"/>
        </w:rPr>
        <w:t xml:space="preserve">Global COVID-19 caseload data, new </w:t>
      </w:r>
      <w:r w:rsidRPr="006D5963">
        <w:rPr>
          <w:rFonts w:ascii="Calibri" w:hAnsi="Calibri" w:cs="Calibri"/>
          <w:color w:val="353535"/>
        </w:rPr>
        <w:t xml:space="preserve">cases in the last 7 days and cumulative cases, are sourced from the </w:t>
      </w:r>
      <w:r w:rsidRPr="006D5963">
        <w:rPr>
          <w:rFonts w:ascii="Calibri" w:hAnsi="Calibri" w:cs="Calibri"/>
        </w:rPr>
        <w:t xml:space="preserve">COVID-19 Data Repository by the Center for Systems Science and Engineering (CSSE) at Johns Hopkins University </w:t>
      </w:r>
      <w:r w:rsidR="00C55279" w:rsidRPr="006D5963">
        <w:rPr>
          <w:rFonts w:ascii="Calibri" w:hAnsi="Calibri" w:cs="Calibri"/>
        </w:rPr>
        <w:t>which holds the copyright to all data (</w:t>
      </w:r>
      <w:hyperlink r:id="rId14" w:history="1">
        <w:r w:rsidR="00C55279" w:rsidRPr="006D5963">
          <w:rPr>
            <w:rStyle w:val="Hyperlink"/>
            <w:rFonts w:ascii="Calibri" w:hAnsi="Calibri" w:cs="Calibri"/>
          </w:rPr>
          <w:t>https://github.com/CSSEGISandData/COVID-19</w:t>
        </w:r>
      </w:hyperlink>
      <w:r w:rsidR="00C55279" w:rsidRPr="006D5963">
        <w:rPr>
          <w:rFonts w:ascii="Calibri" w:hAnsi="Calibri" w:cs="Calibri"/>
        </w:rPr>
        <w:t>). These data include only confirmed cases and are updated daily. Additional information about the collation of the data by the Johns Hopkins University is available from the GitHub repository linked above.</w:t>
      </w:r>
    </w:p>
    <w:p w14:paraId="6294FE5C" w14:textId="272B2FF9" w:rsidR="006B5476" w:rsidRPr="006D5963" w:rsidRDefault="006B5476">
      <w:pPr>
        <w:rPr>
          <w:rFonts w:ascii="Calibri" w:eastAsia="Open Sans" w:hAnsi="Calibri" w:cs="Calibri"/>
        </w:rPr>
      </w:pPr>
    </w:p>
    <w:p w14:paraId="3EDC3522" w14:textId="45CC0F21" w:rsidR="00120F51" w:rsidRPr="006D5963" w:rsidRDefault="00120F51">
      <w:pPr>
        <w:rPr>
          <w:rFonts w:ascii="Calibri" w:eastAsia="Open Sans" w:hAnsi="Calibri" w:cs="Calibri"/>
          <w:b/>
          <w:bCs/>
        </w:rPr>
      </w:pPr>
      <w:r w:rsidRPr="006D5963">
        <w:rPr>
          <w:rFonts w:ascii="Calibri" w:eastAsia="Open Sans" w:hAnsi="Calibri" w:cs="Calibri"/>
          <w:b/>
          <w:bCs/>
        </w:rPr>
        <w:t>Social distancing policy model</w:t>
      </w:r>
    </w:p>
    <w:p w14:paraId="3D239DA6" w14:textId="1B6ECE41" w:rsidR="006A7C3C" w:rsidRPr="006D5963" w:rsidRDefault="00815055" w:rsidP="006A7C3C">
      <w:pPr>
        <w:rPr>
          <w:rFonts w:ascii="Calibri" w:hAnsi="Calibri" w:cs="Calibri"/>
        </w:rPr>
      </w:pPr>
      <w:r w:rsidRPr="006D5963">
        <w:rPr>
          <w:rFonts w:ascii="Calibri" w:eastAsia="Roboto" w:hAnsi="Calibri" w:cs="Calibri"/>
        </w:rPr>
        <w:t xml:space="preserve">The COVID AMP policy model </w:t>
      </w:r>
      <w:r w:rsidR="00C55077">
        <w:rPr>
          <w:rFonts w:ascii="Calibri" w:eastAsia="Roboto" w:hAnsi="Calibri" w:cs="Calibri"/>
        </w:rPr>
        <w:t>supports</w:t>
      </w:r>
      <w:r w:rsidRPr="006D5963">
        <w:rPr>
          <w:rFonts w:ascii="Calibri" w:eastAsia="Roboto" w:hAnsi="Calibri" w:cs="Calibri"/>
        </w:rPr>
        <w:t xml:space="preserve"> users in evaluating the impact of policies on the outbreak – a visualization of when (1) policies were implemented in each state relative to their actual caseload and fatalities, (2) predictive analysis for how future policy implementation will impact caseload, and (3) an analysis of what would have been had no mitigation policies been implemented. </w:t>
      </w:r>
      <w:r w:rsidR="005E7C15" w:rsidRPr="006D5963">
        <w:rPr>
          <w:rFonts w:ascii="Calibri" w:eastAsia="Roboto" w:hAnsi="Calibri" w:cs="Calibri"/>
        </w:rPr>
        <w:t xml:space="preserve">The social distancing policy model includes </w:t>
      </w:r>
      <w:r w:rsidR="00F21CFA" w:rsidRPr="006D5963">
        <w:rPr>
          <w:rFonts w:ascii="Calibri" w:eastAsia="Roboto" w:hAnsi="Calibri" w:cs="Calibri"/>
        </w:rPr>
        <w:t xml:space="preserve">actual </w:t>
      </w:r>
      <w:r w:rsidR="00F53230" w:rsidRPr="006D5963">
        <w:rPr>
          <w:rFonts w:ascii="Calibri" w:eastAsia="Roboto" w:hAnsi="Calibri" w:cs="Calibri"/>
        </w:rPr>
        <w:t xml:space="preserve">and modeled data for COVID-19 cases, COVID-related hospitalizations, </w:t>
      </w:r>
      <w:r w:rsidR="0011411E" w:rsidRPr="006D5963">
        <w:rPr>
          <w:rFonts w:ascii="Calibri" w:eastAsia="Roboto" w:hAnsi="Calibri" w:cs="Calibri"/>
        </w:rPr>
        <w:t xml:space="preserve">ICU patient count (specifically for COVID complications), and deaths </w:t>
      </w:r>
      <w:r w:rsidR="00F53230" w:rsidRPr="006D5963">
        <w:rPr>
          <w:rFonts w:ascii="Calibri" w:eastAsia="Roboto" w:hAnsi="Calibri" w:cs="Calibri"/>
        </w:rPr>
        <w:t xml:space="preserve">at daily resolution. </w:t>
      </w:r>
      <w:r w:rsidRPr="006D5963">
        <w:rPr>
          <w:rFonts w:ascii="Calibri" w:eastAsia="Roboto" w:hAnsi="Calibri" w:cs="Calibri"/>
        </w:rPr>
        <w:t>These data about the dynamics of COVID outbreaks are accompanied by key designations of policies related to social distancing (i.e., stay-at-home, safer-at-home,</w:t>
      </w:r>
      <w:r w:rsidR="0017008D">
        <w:rPr>
          <w:rFonts w:ascii="Calibri" w:eastAsia="Roboto" w:hAnsi="Calibri" w:cs="Calibri"/>
        </w:rPr>
        <w:t xml:space="preserve"> partially open</w:t>
      </w:r>
      <w:r w:rsidRPr="006D5963">
        <w:rPr>
          <w:rFonts w:ascii="Calibri" w:eastAsia="Roboto" w:hAnsi="Calibri" w:cs="Calibri"/>
        </w:rPr>
        <w:t>)</w:t>
      </w:r>
      <w:r w:rsidR="006A7C3C" w:rsidRPr="006D5963">
        <w:rPr>
          <w:rFonts w:ascii="Calibri" w:eastAsia="Roboto" w:hAnsi="Calibri" w:cs="Calibri"/>
        </w:rPr>
        <w:t xml:space="preserve"> captured from policies in place at different points in the outbreak (see “Visualizing distancing level,” above). For points in the future, users can add </w:t>
      </w:r>
      <w:r w:rsidR="006A7C3C" w:rsidRPr="006D5963">
        <w:rPr>
          <w:rFonts w:ascii="Calibri" w:hAnsi="Calibri" w:cs="Calibri"/>
          <w:color w:val="000000"/>
        </w:rPr>
        <w:t xml:space="preserve">new social distancing policies and evaluate their relative impact on the modeled outcome. </w:t>
      </w:r>
      <w:r w:rsidR="006A7C3C" w:rsidRPr="006D5963">
        <w:rPr>
          <w:rFonts w:ascii="Calibri" w:eastAsia="Roboto" w:hAnsi="Calibri" w:cs="Calibri"/>
        </w:rPr>
        <w:t>The AMP social distancing policy model is currently available for US states at state scale.</w:t>
      </w:r>
      <w:r w:rsidR="008C24B2" w:rsidRPr="006D5963">
        <w:rPr>
          <w:rFonts w:ascii="Calibri" w:eastAsia="Roboto" w:hAnsi="Calibri" w:cs="Calibri"/>
        </w:rPr>
        <w:t xml:space="preserve"> </w:t>
      </w:r>
    </w:p>
    <w:p w14:paraId="410D944B" w14:textId="77777777" w:rsidR="00815055" w:rsidRPr="006D5963" w:rsidRDefault="00815055" w:rsidP="00815055">
      <w:pPr>
        <w:rPr>
          <w:rFonts w:ascii="Calibri" w:eastAsia="Roboto" w:hAnsi="Calibri" w:cs="Calibri"/>
        </w:rPr>
      </w:pPr>
    </w:p>
    <w:p w14:paraId="0E15B1C7" w14:textId="438D2796" w:rsidR="00F3299B" w:rsidRPr="006D5963" w:rsidRDefault="0011411E" w:rsidP="003106B0">
      <w:pPr>
        <w:shd w:val="clear" w:color="auto" w:fill="FFFFFF" w:themeFill="background1"/>
        <w:rPr>
          <w:rFonts w:ascii="Calibri" w:eastAsia="Roboto" w:hAnsi="Calibri" w:cs="Calibri"/>
        </w:rPr>
      </w:pPr>
      <w:r w:rsidRPr="006D5963">
        <w:rPr>
          <w:rFonts w:ascii="Calibri" w:eastAsia="Roboto" w:hAnsi="Calibri" w:cs="Calibri"/>
        </w:rPr>
        <w:t xml:space="preserve">For </w:t>
      </w:r>
      <w:r w:rsidRPr="00D0733E">
        <w:rPr>
          <w:rFonts w:ascii="Calibri" w:eastAsia="Roboto" w:hAnsi="Calibri" w:cs="Calibri"/>
        </w:rPr>
        <w:t>past dates, cases are sourced from confirmed and probabl</w:t>
      </w:r>
      <w:r w:rsidR="008F7C2B" w:rsidRPr="00D0733E">
        <w:rPr>
          <w:rFonts w:ascii="Calibri" w:eastAsia="Roboto" w:hAnsi="Calibri" w:cs="Calibri"/>
        </w:rPr>
        <w:t>e</w:t>
      </w:r>
      <w:r w:rsidRPr="00D0733E">
        <w:rPr>
          <w:rFonts w:ascii="Calibri" w:eastAsia="Roboto" w:hAnsi="Calibri" w:cs="Calibri"/>
        </w:rPr>
        <w:t xml:space="preserve"> cases (see ‘COVID caseload data’ above) </w:t>
      </w:r>
      <w:r w:rsidR="00385A96" w:rsidRPr="00D0733E">
        <w:rPr>
          <w:rFonts w:ascii="Calibri" w:eastAsia="Roboto" w:hAnsi="Calibri" w:cs="Calibri"/>
        </w:rPr>
        <w:t xml:space="preserve">data from March 1 to the most recent </w:t>
      </w:r>
      <w:r w:rsidR="00DF0F9D" w:rsidRPr="00D0733E">
        <w:rPr>
          <w:rFonts w:ascii="Calibri" w:eastAsia="Roboto" w:hAnsi="Calibri" w:cs="Calibri"/>
        </w:rPr>
        <w:t xml:space="preserve">data </w:t>
      </w:r>
      <w:r w:rsidR="00385A96" w:rsidRPr="00D0733E">
        <w:rPr>
          <w:rFonts w:ascii="Calibri" w:eastAsia="Roboto" w:hAnsi="Calibri" w:cs="Calibri"/>
        </w:rPr>
        <w:t>update</w:t>
      </w:r>
      <w:r w:rsidR="00DF0F9D" w:rsidRPr="00D0733E">
        <w:rPr>
          <w:rFonts w:ascii="Calibri" w:eastAsia="Roboto" w:hAnsi="Calibri" w:cs="Calibri"/>
        </w:rPr>
        <w:t>.</w:t>
      </w:r>
      <w:r w:rsidR="00FF1757" w:rsidRPr="00D0733E">
        <w:rPr>
          <w:rFonts w:ascii="Calibri" w:eastAsia="Roboto" w:hAnsi="Calibri" w:cs="Calibri"/>
        </w:rPr>
        <w:t xml:space="preserve"> Because case data is cumulative, we </w:t>
      </w:r>
      <w:r w:rsidR="00DF26F9" w:rsidRPr="00D0733E">
        <w:rPr>
          <w:rFonts w:ascii="Calibri" w:eastAsia="Roboto" w:hAnsi="Calibri" w:cs="Calibri"/>
        </w:rPr>
        <w:t>calculate</w:t>
      </w:r>
      <w:r w:rsidR="00FF1757" w:rsidRPr="00D0733E">
        <w:rPr>
          <w:rFonts w:ascii="Calibri" w:eastAsia="Roboto" w:hAnsi="Calibri" w:cs="Calibri"/>
        </w:rPr>
        <w:t xml:space="preserve"> “active” cases </w:t>
      </w:r>
      <w:r w:rsidR="00DF26F9" w:rsidRPr="00D0733E">
        <w:rPr>
          <w:rFonts w:ascii="Calibri" w:eastAsia="Roboto" w:hAnsi="Calibri" w:cs="Calibri"/>
        </w:rPr>
        <w:t xml:space="preserve">by </w:t>
      </w:r>
      <w:r w:rsidR="00FF1757" w:rsidRPr="00D0733E">
        <w:rPr>
          <w:rFonts w:ascii="Calibri" w:eastAsia="Roboto" w:hAnsi="Calibri" w:cs="Calibri"/>
        </w:rPr>
        <w:t xml:space="preserve">assuming patients recover 13 days after their case is confirmed by testing and </w:t>
      </w:r>
      <w:r w:rsidR="00DF26F9" w:rsidRPr="00D0733E">
        <w:rPr>
          <w:rFonts w:ascii="Calibri" w:eastAsia="Roboto" w:hAnsi="Calibri" w:cs="Calibri"/>
        </w:rPr>
        <w:t>deriving</w:t>
      </w:r>
      <w:r w:rsidR="00FF1757" w:rsidRPr="00D0733E">
        <w:rPr>
          <w:rFonts w:ascii="Calibri" w:eastAsia="Roboto" w:hAnsi="Calibri" w:cs="Calibri"/>
        </w:rPr>
        <w:t xml:space="preserve"> deaths from </w:t>
      </w:r>
      <w:r w:rsidR="00DF26F9" w:rsidRPr="00D0733E">
        <w:rPr>
          <w:rFonts w:ascii="Calibri" w:eastAsia="Roboto" w:hAnsi="Calibri" w:cs="Calibri"/>
        </w:rPr>
        <w:t>those cases</w:t>
      </w:r>
      <w:r w:rsidR="00FF1757" w:rsidRPr="00D0733E">
        <w:rPr>
          <w:rFonts w:ascii="Calibri" w:eastAsia="Roboto" w:hAnsi="Calibri" w:cs="Calibri"/>
        </w:rPr>
        <w:t>.</w:t>
      </w:r>
      <w:r w:rsidR="00D0733E">
        <w:rPr>
          <w:rFonts w:ascii="Calibri" w:eastAsia="Roboto" w:hAnsi="Calibri" w:cs="Calibri"/>
        </w:rPr>
        <w:t xml:space="preserve"> We assume </w:t>
      </w:r>
      <w:r w:rsidR="003106B0">
        <w:rPr>
          <w:rFonts w:ascii="Calibri" w:eastAsia="Roboto" w:hAnsi="Calibri" w:cs="Calibri"/>
        </w:rPr>
        <w:t xml:space="preserve">approximately 25% of total confirmed cases are hospitalized with equates to ~7% of total cases (symptomatic and asymptomatic.) </w:t>
      </w:r>
      <w:r w:rsidR="00A11CCE" w:rsidRPr="00D0733E">
        <w:rPr>
          <w:rFonts w:ascii="Calibri" w:eastAsia="Roboto" w:hAnsi="Calibri" w:cs="Calibri"/>
        </w:rPr>
        <w:t xml:space="preserve">For all dates past the most recent case update, all data for cases, hospitalizations, ICU patient counts, and deaths are modeled using the approach below as seeded with the current case counts from reported actual cases (from the </w:t>
      </w:r>
      <w:r w:rsidR="00A11CCE" w:rsidRPr="00D0733E">
        <w:rPr>
          <w:rFonts w:ascii="Calibri" w:hAnsi="Calibri" w:cs="Calibri"/>
          <w:color w:val="353535"/>
        </w:rPr>
        <w:t>New York Times Coronavirus (Covid-19) Data in the United States, as described above</w:t>
      </w:r>
      <w:r w:rsidR="00A11CCE" w:rsidRPr="006D5963">
        <w:rPr>
          <w:rFonts w:ascii="Calibri" w:eastAsia="Roboto" w:hAnsi="Calibri" w:cs="Calibri"/>
        </w:rPr>
        <w:t xml:space="preserve">). </w:t>
      </w:r>
    </w:p>
    <w:p w14:paraId="46B92AAE" w14:textId="77777777" w:rsidR="00815055" w:rsidRPr="006D5963" w:rsidRDefault="00815055" w:rsidP="006D5963">
      <w:pPr>
        <w:rPr>
          <w:rFonts w:ascii="Calibri" w:eastAsia="Roboto" w:hAnsi="Calibri" w:cs="Calibri"/>
        </w:rPr>
      </w:pPr>
    </w:p>
    <w:p w14:paraId="6B7FBC31" w14:textId="4F82C744" w:rsidR="00F3299B" w:rsidRPr="006D5963" w:rsidRDefault="00F3299B" w:rsidP="0039736C">
      <w:pPr>
        <w:rPr>
          <w:rFonts w:ascii="Calibri" w:eastAsia="Roboto" w:hAnsi="Calibri" w:cs="Calibri"/>
        </w:rPr>
      </w:pPr>
      <w:r w:rsidRPr="006D5963">
        <w:rPr>
          <w:rFonts w:ascii="Calibri" w:eastAsia="Roboto" w:hAnsi="Calibri" w:cs="Calibri"/>
        </w:rPr>
        <w:t>Future cases, hospitalizations, ICU patient counts, and deaths are predicted on the basis of a</w:t>
      </w:r>
      <w:r w:rsidR="00E92865">
        <w:rPr>
          <w:rFonts w:ascii="Calibri" w:eastAsia="Roboto" w:hAnsi="Calibri" w:cs="Calibri"/>
        </w:rPr>
        <w:t xml:space="preserve"> modified</w:t>
      </w:r>
      <w:r w:rsidRPr="006D5963">
        <w:rPr>
          <w:rFonts w:ascii="Calibri" w:eastAsia="Roboto" w:hAnsi="Calibri" w:cs="Calibri"/>
        </w:rPr>
        <w:t xml:space="preserve"> SEIR (susceptible, exposed, infectious, recovered) model </w:t>
      </w:r>
      <w:r w:rsidR="00E92865">
        <w:rPr>
          <w:rFonts w:ascii="Calibri" w:eastAsia="Roboto" w:hAnsi="Calibri" w:cs="Calibri"/>
        </w:rPr>
        <w:t xml:space="preserve">adding multiple levels of infections and an asymptomatic class </w:t>
      </w:r>
      <w:r w:rsidRPr="006D5963">
        <w:rPr>
          <w:rFonts w:ascii="Calibri" w:eastAsia="Roboto" w:hAnsi="Calibri" w:cs="Calibri"/>
        </w:rPr>
        <w:t>(see Figure 1 below</w:t>
      </w:r>
      <w:r w:rsidR="008F0885" w:rsidRPr="006D5963">
        <w:rPr>
          <w:rFonts w:ascii="Calibri" w:eastAsia="Roboto" w:hAnsi="Calibri" w:cs="Calibri"/>
        </w:rPr>
        <w:t>)</w:t>
      </w:r>
      <w:r w:rsidRPr="006D5963">
        <w:rPr>
          <w:rFonts w:ascii="Calibri" w:eastAsia="Roboto" w:hAnsi="Calibri" w:cs="Calibri"/>
        </w:rPr>
        <w:t xml:space="preserve">. The COVID-19 SEIR model used here was developed in collaboration with </w:t>
      </w:r>
      <w:hyperlink r:id="rId15" w:anchor="model" w:history="1">
        <w:r w:rsidRPr="005C5C2C">
          <w:rPr>
            <w:rStyle w:val="Hyperlink"/>
            <w:rFonts w:ascii="Calibri" w:eastAsia="Roboto" w:hAnsi="Calibri" w:cs="Calibri"/>
          </w:rPr>
          <w:t>COVID Act Now</w:t>
        </w:r>
      </w:hyperlink>
      <w:r w:rsidRPr="006D5963">
        <w:rPr>
          <w:rFonts w:ascii="Calibri" w:eastAsia="Roboto" w:hAnsi="Calibri" w:cs="Calibri"/>
        </w:rPr>
        <w:t xml:space="preserve">, </w:t>
      </w:r>
      <w:r w:rsidR="00DF26F9">
        <w:rPr>
          <w:rFonts w:ascii="Calibri" w:eastAsia="Roboto" w:hAnsi="Calibri" w:cs="Calibri"/>
        </w:rPr>
        <w:t xml:space="preserve">originally </w:t>
      </w:r>
      <w:r w:rsidRPr="006D5963">
        <w:rPr>
          <w:rFonts w:ascii="Calibri" w:eastAsia="Roboto" w:hAnsi="Calibri" w:cs="Calibri"/>
        </w:rPr>
        <w:t>adapted from the</w:t>
      </w:r>
      <w:r w:rsidR="008F0885" w:rsidRPr="006D5963">
        <w:rPr>
          <w:rFonts w:ascii="Calibri" w:eastAsia="Roboto" w:hAnsi="Calibri" w:cs="Calibri"/>
        </w:rPr>
        <w:t xml:space="preserve"> original</w:t>
      </w:r>
      <w:r w:rsidRPr="006D5963">
        <w:rPr>
          <w:rFonts w:ascii="Calibri" w:eastAsia="Roboto" w:hAnsi="Calibri" w:cs="Calibri"/>
        </w:rPr>
        <w:t xml:space="preserve"> </w:t>
      </w:r>
      <w:hyperlink r:id="rId16" w:history="1">
        <w:r w:rsidRPr="006D5963">
          <w:rPr>
            <w:rStyle w:val="Hyperlink"/>
            <w:rFonts w:ascii="Calibri" w:eastAsia="Roboto" w:hAnsi="Calibri" w:cs="Calibri"/>
          </w:rPr>
          <w:t>work of Dr. Allison Hill</w:t>
        </w:r>
      </w:hyperlink>
      <w:r w:rsidRPr="006D5963">
        <w:rPr>
          <w:rStyle w:val="EndnoteReference"/>
          <w:rFonts w:ascii="Calibri" w:eastAsia="Roboto" w:hAnsi="Calibri" w:cs="Calibri"/>
        </w:rPr>
        <w:endnoteReference w:id="1"/>
      </w:r>
      <w:r w:rsidRPr="006D5963">
        <w:rPr>
          <w:rFonts w:ascii="Calibri" w:eastAsia="Roboto" w:hAnsi="Calibri" w:cs="Calibri"/>
        </w:rPr>
        <w:t xml:space="preserve">, Research Fellow at the Harvard Program on Evolutionary Dynamics. In this </w:t>
      </w:r>
      <w:r w:rsidRPr="006D5963">
        <w:rPr>
          <w:rFonts w:ascii="Calibri" w:eastAsia="Roboto" w:hAnsi="Calibri" w:cs="Calibri"/>
        </w:rPr>
        <w:lastRenderedPageBreak/>
        <w:t xml:space="preserve">model, </w:t>
      </w:r>
      <w:r w:rsidR="00BB2095" w:rsidRPr="006D5963">
        <w:rPr>
          <w:rFonts w:ascii="Calibri" w:eastAsia="Roboto" w:hAnsi="Calibri" w:cs="Calibri"/>
        </w:rPr>
        <w:t>s</w:t>
      </w:r>
      <w:r w:rsidRPr="006D5963">
        <w:rPr>
          <w:rFonts w:ascii="Calibri" w:eastAsia="Roboto" w:hAnsi="Calibri" w:cs="Calibri"/>
        </w:rPr>
        <w:t>usceptible (S) individuals may become exposed (E) to the virus, then infected (I) at varying levels of disease severity (</w:t>
      </w:r>
      <w:r w:rsidR="00E92865">
        <w:rPr>
          <w:rFonts w:ascii="Calibri" w:eastAsia="Roboto" w:hAnsi="Calibri" w:cs="Calibri"/>
        </w:rPr>
        <w:t xml:space="preserve">asymptomatic, </w:t>
      </w:r>
      <w:r w:rsidRPr="006D5963">
        <w:rPr>
          <w:rFonts w:ascii="Calibri" w:eastAsia="Roboto" w:hAnsi="Calibri" w:cs="Calibri"/>
        </w:rPr>
        <w:t xml:space="preserve">mild, moderate, or severe, </w:t>
      </w:r>
      <w:r w:rsidR="00BB2095" w:rsidRPr="006D5963">
        <w:rPr>
          <w:rFonts w:ascii="Calibri" w:eastAsia="Roboto" w:hAnsi="Calibri" w:cs="Calibri"/>
        </w:rPr>
        <w:t>captured as rates</w:t>
      </w:r>
      <w:r w:rsidRPr="006D5963">
        <w:rPr>
          <w:rFonts w:ascii="Calibri" w:eastAsia="Roboto" w:hAnsi="Calibri" w:cs="Calibri"/>
        </w:rPr>
        <w:t xml:space="preserve"> </w:t>
      </w:r>
      <w:r w:rsidR="00E92865">
        <w:rPr>
          <w:rFonts w:ascii="Calibri" w:eastAsia="Roboto" w:hAnsi="Calibri" w:cs="Calibri"/>
        </w:rPr>
        <w:t xml:space="preserve">A, </w:t>
      </w:r>
      <w:r w:rsidRPr="006D5963">
        <w:rPr>
          <w:rFonts w:ascii="Calibri" w:eastAsia="Roboto" w:hAnsi="Calibri" w:cs="Calibri"/>
        </w:rPr>
        <w:t>I</w:t>
      </w:r>
      <w:r w:rsidRPr="006D5963">
        <w:rPr>
          <w:rFonts w:ascii="Calibri" w:eastAsia="Roboto" w:hAnsi="Calibri" w:cs="Calibri"/>
          <w:vertAlign w:val="subscript"/>
        </w:rPr>
        <w:t>1</w:t>
      </w:r>
      <w:r w:rsidRPr="006D5963">
        <w:rPr>
          <w:rFonts w:ascii="Calibri" w:eastAsia="Roboto" w:hAnsi="Calibri" w:cs="Calibri"/>
        </w:rPr>
        <w:t>, I</w:t>
      </w:r>
      <w:r w:rsidRPr="006D5963">
        <w:rPr>
          <w:rFonts w:ascii="Calibri" w:eastAsia="Roboto" w:hAnsi="Calibri" w:cs="Calibri"/>
          <w:vertAlign w:val="subscript"/>
        </w:rPr>
        <w:t>2</w:t>
      </w:r>
      <w:r w:rsidRPr="006D5963">
        <w:rPr>
          <w:rFonts w:ascii="Calibri" w:eastAsia="Roboto" w:hAnsi="Calibri" w:cs="Calibri"/>
        </w:rPr>
        <w:t>, and I</w:t>
      </w:r>
      <w:r w:rsidRPr="006D5963">
        <w:rPr>
          <w:rFonts w:ascii="Calibri" w:eastAsia="Roboto" w:hAnsi="Calibri" w:cs="Calibri"/>
          <w:vertAlign w:val="subscript"/>
        </w:rPr>
        <w:t>3</w:t>
      </w:r>
      <w:r w:rsidRPr="006D5963">
        <w:rPr>
          <w:rFonts w:ascii="Calibri" w:eastAsia="Roboto" w:hAnsi="Calibri" w:cs="Calibri"/>
        </w:rPr>
        <w:t xml:space="preserve"> respectively. Infected individuals then either recover (R) or die (D). </w:t>
      </w:r>
      <w:r w:rsidR="00BA357F" w:rsidRPr="006D5963">
        <w:rPr>
          <w:rFonts w:ascii="Calibri" w:eastAsia="Roboto" w:hAnsi="Calibri" w:cs="Calibri"/>
        </w:rPr>
        <w:t>F</w:t>
      </w:r>
      <w:r w:rsidRPr="006D5963">
        <w:rPr>
          <w:rFonts w:ascii="Calibri" w:eastAsia="Roboto" w:hAnsi="Calibri" w:cs="Calibri"/>
        </w:rPr>
        <w:t xml:space="preserve">igure </w:t>
      </w:r>
      <w:r w:rsidR="00BA357F" w:rsidRPr="006D5963">
        <w:rPr>
          <w:rFonts w:ascii="Calibri" w:eastAsia="Roboto" w:hAnsi="Calibri" w:cs="Calibri"/>
        </w:rPr>
        <w:t xml:space="preserve">1, </w:t>
      </w:r>
      <w:r w:rsidRPr="006D5963">
        <w:rPr>
          <w:rFonts w:ascii="Calibri" w:eastAsia="Roboto" w:hAnsi="Calibri" w:cs="Calibri"/>
        </w:rPr>
        <w:t>below</w:t>
      </w:r>
      <w:r w:rsidR="00BA357F" w:rsidRPr="006D5963">
        <w:rPr>
          <w:rFonts w:ascii="Calibri" w:eastAsia="Roboto" w:hAnsi="Calibri" w:cs="Calibri"/>
        </w:rPr>
        <w:t xml:space="preserve">, is </w:t>
      </w:r>
      <w:r w:rsidR="00741367">
        <w:rPr>
          <w:rFonts w:ascii="Calibri" w:eastAsia="Roboto" w:hAnsi="Calibri" w:cs="Calibri"/>
        </w:rPr>
        <w:t>adapted</w:t>
      </w:r>
      <w:r w:rsidRPr="006D5963">
        <w:rPr>
          <w:rFonts w:ascii="Calibri" w:eastAsia="Roboto" w:hAnsi="Calibri" w:cs="Calibri"/>
        </w:rPr>
        <w:t xml:space="preserve"> from Hill et al., </w:t>
      </w:r>
      <w:r w:rsidR="00BA357F" w:rsidRPr="006D5963">
        <w:rPr>
          <w:rFonts w:ascii="Calibri" w:eastAsia="Roboto" w:hAnsi="Calibri" w:cs="Calibri"/>
        </w:rPr>
        <w:t xml:space="preserve">and </w:t>
      </w:r>
      <w:r w:rsidRPr="006D5963">
        <w:rPr>
          <w:rFonts w:ascii="Calibri" w:eastAsia="Roboto" w:hAnsi="Calibri" w:cs="Calibri"/>
        </w:rPr>
        <w:t>describes</w:t>
      </w:r>
      <w:r w:rsidR="00BA357F" w:rsidRPr="006D5963">
        <w:rPr>
          <w:rFonts w:ascii="Calibri" w:eastAsia="Roboto" w:hAnsi="Calibri" w:cs="Calibri"/>
        </w:rPr>
        <w:t xml:space="preserve"> the process underling the COVID-19 SEIR model that calculated cases, hospitalizations, ICU patient count, and deaths in the social distancing policy model.</w:t>
      </w:r>
    </w:p>
    <w:p w14:paraId="68346604" w14:textId="77777777" w:rsidR="005E7C15" w:rsidRPr="006D5963" w:rsidRDefault="005E7C15" w:rsidP="0039736C">
      <w:pPr>
        <w:rPr>
          <w:rFonts w:ascii="Calibri" w:eastAsia="Roboto" w:hAnsi="Calibri" w:cs="Calibri"/>
        </w:rPr>
      </w:pPr>
    </w:p>
    <w:p w14:paraId="7E2DBA96" w14:textId="4830D4DB" w:rsidR="00E92865" w:rsidRPr="00E92865" w:rsidRDefault="00E92865" w:rsidP="00E92865">
      <w:r w:rsidRPr="00E92865">
        <w:fldChar w:fldCharType="begin"/>
      </w:r>
      <w:r w:rsidRPr="00E92865">
        <w:instrText xml:space="preserve"> INCLUDEPICTURE "https://files.slack.com/files-pri/T0BB8UQN7-F010XSZGLTC/seaird_diagram_-_040120_mv_4x_v2.png" \* MERGEFORMATINET </w:instrText>
      </w:r>
      <w:r w:rsidRPr="00E92865">
        <w:fldChar w:fldCharType="separate"/>
      </w:r>
      <w:r>
        <w:rPr>
          <w:noProof/>
        </w:rPr>
        <w:drawing>
          <wp:inline distT="0" distB="0" distL="0" distR="0" wp14:anchorId="1462BBFD" wp14:editId="17779443">
            <wp:extent cx="6542843" cy="2733086"/>
            <wp:effectExtent l="0" t="0" r="0" b="0"/>
            <wp:docPr id="7" name="Picture 7" descr="SEIR with Asymptomati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SEIR with Asymptomatic"/>
                    <pic:cNvPicPr/>
                  </pic:nvPicPr>
                  <pic:blipFill>
                    <a:blip r:embed="rId17">
                      <a:extLst>
                        <a:ext uri="{28A0092B-C50C-407E-A947-70E740481C1C}">
                          <a14:useLocalDpi xmlns:a14="http://schemas.microsoft.com/office/drawing/2010/main" val="0"/>
                        </a:ext>
                      </a:extLst>
                    </a:blip>
                    <a:stretch>
                      <a:fillRect/>
                    </a:stretch>
                  </pic:blipFill>
                  <pic:spPr>
                    <a:xfrm>
                      <a:off x="0" y="0"/>
                      <a:ext cx="6548366" cy="2735393"/>
                    </a:xfrm>
                    <a:prstGeom prst="rect">
                      <a:avLst/>
                    </a:prstGeom>
                  </pic:spPr>
                </pic:pic>
              </a:graphicData>
            </a:graphic>
          </wp:inline>
        </w:drawing>
      </w:r>
      <w:r w:rsidRPr="00E92865">
        <w:fldChar w:fldCharType="end"/>
      </w:r>
    </w:p>
    <w:p w14:paraId="6A97462D" w14:textId="50CD2816" w:rsidR="0039736C" w:rsidRPr="006D5963" w:rsidRDefault="0039736C" w:rsidP="0039736C">
      <w:pPr>
        <w:rPr>
          <w:rFonts w:ascii="Calibri" w:eastAsia="Roboto" w:hAnsi="Calibri" w:cs="Calibri"/>
        </w:rPr>
      </w:pPr>
    </w:p>
    <w:p w14:paraId="22B24699" w14:textId="2F09772A" w:rsidR="00F3299B" w:rsidRPr="002E7B0D" w:rsidRDefault="00F3299B" w:rsidP="0039736C">
      <w:pPr>
        <w:rPr>
          <w:rFonts w:ascii="Calibri" w:eastAsia="Roboto" w:hAnsi="Calibri" w:cs="Calibri"/>
          <w:sz w:val="22"/>
          <w:szCs w:val="22"/>
        </w:rPr>
      </w:pPr>
      <w:r w:rsidRPr="002E7B0D">
        <w:rPr>
          <w:rFonts w:ascii="Calibri" w:eastAsia="Roboto" w:hAnsi="Calibri" w:cs="Calibri"/>
          <w:sz w:val="22"/>
          <w:szCs w:val="22"/>
        </w:rPr>
        <w:t>Figure 1: State diagram depicting the transitions between states included in the model and variables corresponding to the rate of each transition. Parameter values are included and described below.</w:t>
      </w:r>
    </w:p>
    <w:p w14:paraId="192D50F7" w14:textId="7A87CAE0" w:rsidR="008F7C2B" w:rsidRPr="006D5963" w:rsidRDefault="008F7C2B" w:rsidP="0039736C">
      <w:pPr>
        <w:rPr>
          <w:rFonts w:ascii="Calibri" w:eastAsia="Roboto" w:hAnsi="Calibri" w:cs="Calibri"/>
        </w:rPr>
      </w:pPr>
    </w:p>
    <w:p w14:paraId="467EE797" w14:textId="19AE17F6" w:rsidR="008F7C2B" w:rsidRPr="006D5963" w:rsidRDefault="008F7C2B" w:rsidP="0039736C">
      <w:pPr>
        <w:rPr>
          <w:rFonts w:ascii="Calibri" w:eastAsia="Roboto" w:hAnsi="Calibri" w:cs="Calibri"/>
          <w:b/>
          <w:bCs/>
        </w:rPr>
      </w:pPr>
      <w:r w:rsidRPr="006D5963">
        <w:rPr>
          <w:rFonts w:ascii="Calibri" w:eastAsia="Roboto" w:hAnsi="Calibri" w:cs="Calibri"/>
          <w:b/>
          <w:bCs/>
        </w:rPr>
        <w:t>State descriptions</w:t>
      </w:r>
    </w:p>
    <w:p w14:paraId="46D9E9F8" w14:textId="74B224F8" w:rsidR="00312E62" w:rsidRPr="006D5963" w:rsidRDefault="00312E62" w:rsidP="0039736C">
      <w:pPr>
        <w:rPr>
          <w:rFonts w:ascii="Calibri" w:eastAsia="Roboto" w:hAnsi="Calibri" w:cs="Calibri"/>
        </w:rPr>
      </w:pPr>
      <w:r w:rsidRPr="006D5963">
        <w:rPr>
          <w:rFonts w:ascii="Calibri" w:eastAsia="Roboto" w:hAnsi="Calibri" w:cs="Calibri"/>
        </w:rPr>
        <w:t>The following bullets summarize the states of the SEIR model and how individuals progress through them</w:t>
      </w:r>
      <w:r w:rsidR="00741367">
        <w:rPr>
          <w:rFonts w:ascii="Calibri" w:eastAsia="Roboto" w:hAnsi="Calibri" w:cs="Calibri"/>
        </w:rPr>
        <w:t xml:space="preserve"> (see tables below for details on each parameter)</w:t>
      </w:r>
      <w:r w:rsidRPr="006D5963">
        <w:rPr>
          <w:rFonts w:ascii="Calibri" w:eastAsia="Roboto" w:hAnsi="Calibri" w:cs="Calibri"/>
        </w:rPr>
        <w:t>:</w:t>
      </w:r>
    </w:p>
    <w:p w14:paraId="4E8FDC90" w14:textId="67977E55"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Susceptible</w:t>
      </w:r>
      <w:r w:rsidRPr="006D5963">
        <w:rPr>
          <w:rFonts w:ascii="Calibri" w:eastAsia="Roboto" w:hAnsi="Calibri" w:cs="Calibri"/>
        </w:rPr>
        <w:t xml:space="preserve">: Starting state for all individuals in a fully predictive run and, in cases where the model run is initiated base on prior cases, the susceptible group includes the proportion of individuals not previously sick. </w:t>
      </w:r>
    </w:p>
    <w:p w14:paraId="6862D413" w14:textId="3C08499B" w:rsidR="008F7C2B" w:rsidRPr="006D5963" w:rsidRDefault="008F7C2B" w:rsidP="007A076B">
      <w:pPr>
        <w:numPr>
          <w:ilvl w:val="0"/>
          <w:numId w:val="15"/>
        </w:numPr>
        <w:rPr>
          <w:rFonts w:ascii="Calibri" w:eastAsia="Roboto" w:hAnsi="Calibri" w:cs="Calibri"/>
        </w:rPr>
      </w:pPr>
      <w:r w:rsidRPr="006D5963">
        <w:rPr>
          <w:rFonts w:ascii="Calibri" w:eastAsia="Roboto" w:hAnsi="Calibri" w:cs="Calibri"/>
          <w:b/>
          <w:bCs/>
        </w:rPr>
        <w:t>Exposed</w:t>
      </w:r>
      <w:r w:rsidRPr="006D5963">
        <w:rPr>
          <w:rFonts w:ascii="Calibri" w:eastAsia="Roboto" w:hAnsi="Calibri" w:cs="Calibri"/>
        </w:rPr>
        <w:t xml:space="preserve">: People move from </w:t>
      </w:r>
      <w:r w:rsidR="00741367">
        <w:rPr>
          <w:rFonts w:ascii="Calibri" w:eastAsia="Roboto" w:hAnsi="Calibri" w:cs="Calibri"/>
        </w:rPr>
        <w:t>S</w:t>
      </w:r>
      <w:r w:rsidRPr="006D5963">
        <w:rPr>
          <w:rFonts w:ascii="Calibri" w:eastAsia="Roboto" w:hAnsi="Calibri" w:cs="Calibri"/>
        </w:rPr>
        <w:t xml:space="preserve">usceptible to </w:t>
      </w:r>
      <w:r w:rsidR="00741367">
        <w:rPr>
          <w:rFonts w:ascii="Calibri" w:eastAsia="Roboto" w:hAnsi="Calibri" w:cs="Calibri"/>
        </w:rPr>
        <w:t>E</w:t>
      </w:r>
      <w:r w:rsidRPr="006D5963">
        <w:rPr>
          <w:rFonts w:ascii="Calibri" w:eastAsia="Roboto" w:hAnsi="Calibri" w:cs="Calibri"/>
        </w:rPr>
        <w:t xml:space="preserve">xposed when they come in contact with other infectious individuals with a rate that is determined by the number of contacts individuals have with one another (providing basis for </w:t>
      </w:r>
      <w:r w:rsidR="007A076B" w:rsidRPr="006D5963">
        <w:rPr>
          <w:rFonts w:ascii="Calibri" w:eastAsia="Roboto" w:hAnsi="Calibri" w:cs="Calibri"/>
        </w:rPr>
        <w:t>susceptible individuals to come into contact with infected individuals and get exposed).</w:t>
      </w:r>
      <w:r w:rsidRPr="006D5963">
        <w:rPr>
          <w:rFonts w:ascii="Calibri" w:eastAsia="Roboto" w:hAnsi="Calibri" w:cs="Calibri"/>
        </w:rPr>
        <w:t xml:space="preserve"> In this model, </w:t>
      </w:r>
      <w:r w:rsidR="00741367">
        <w:rPr>
          <w:rFonts w:ascii="Calibri" w:eastAsia="Roboto" w:hAnsi="Calibri" w:cs="Calibri"/>
        </w:rPr>
        <w:t>E</w:t>
      </w:r>
      <w:r w:rsidRPr="006D5963">
        <w:rPr>
          <w:rFonts w:ascii="Calibri" w:eastAsia="Roboto" w:hAnsi="Calibri" w:cs="Calibri"/>
        </w:rPr>
        <w:t xml:space="preserve">xposed individuals are not yet infectious to </w:t>
      </w:r>
      <w:r w:rsidR="00E66950">
        <w:rPr>
          <w:rFonts w:ascii="Calibri" w:eastAsia="Roboto" w:hAnsi="Calibri" w:cs="Calibri"/>
        </w:rPr>
        <w:t xml:space="preserve">Susceptible individuals </w:t>
      </w:r>
      <w:r w:rsidRPr="006D5963">
        <w:rPr>
          <w:rFonts w:ascii="Calibri" w:eastAsia="Roboto" w:hAnsi="Calibri" w:cs="Calibri"/>
        </w:rPr>
        <w:t>and do not have symptoms (</w:t>
      </w:r>
      <w:r w:rsidR="00F261DC">
        <w:rPr>
          <w:rFonts w:ascii="Calibri" w:eastAsia="Roboto" w:hAnsi="Calibri" w:cs="Calibri"/>
        </w:rPr>
        <w:t xml:space="preserve">are </w:t>
      </w:r>
      <w:r w:rsidRPr="006D5963">
        <w:rPr>
          <w:rFonts w:ascii="Calibri" w:eastAsia="Roboto" w:hAnsi="Calibri" w:cs="Calibri"/>
        </w:rPr>
        <w:t xml:space="preserve">pre-symptomatic). All </w:t>
      </w:r>
      <w:r w:rsidR="007A076B" w:rsidRPr="006D5963">
        <w:rPr>
          <w:rFonts w:ascii="Calibri" w:eastAsia="Roboto" w:hAnsi="Calibri" w:cs="Calibri"/>
        </w:rPr>
        <w:t>exposed individuals transition to mild cases (Infected</w:t>
      </w:r>
      <w:r w:rsidR="007A076B" w:rsidRPr="006D5963">
        <w:rPr>
          <w:rFonts w:ascii="Calibri" w:eastAsia="Roboto" w:hAnsi="Calibri" w:cs="Calibri"/>
          <w:vertAlign w:val="subscript"/>
        </w:rPr>
        <w:t>1</w:t>
      </w:r>
      <w:r w:rsidR="007A076B" w:rsidRPr="006D5963">
        <w:rPr>
          <w:rFonts w:ascii="Calibri" w:eastAsia="Roboto" w:hAnsi="Calibri" w:cs="Calibri"/>
        </w:rPr>
        <w:t xml:space="preserve">) after </w:t>
      </w:r>
      <w:r w:rsidR="005830F4">
        <w:rPr>
          <w:rFonts w:ascii="Calibri" w:eastAsia="Roboto" w:hAnsi="Calibri" w:cs="Calibri"/>
        </w:rPr>
        <w:t>6</w:t>
      </w:r>
      <w:r w:rsidR="007A076B" w:rsidRPr="006D5963">
        <w:rPr>
          <w:rFonts w:ascii="Calibri" w:eastAsia="Roboto" w:hAnsi="Calibri" w:cs="Calibri"/>
        </w:rPr>
        <w:t xml:space="preserve"> days.</w:t>
      </w:r>
      <w:r w:rsidR="00FE5271" w:rsidRPr="006D5963">
        <w:rPr>
          <w:rFonts w:ascii="Calibri" w:eastAsia="Roboto" w:hAnsi="Calibri" w:cs="Calibri"/>
        </w:rPr>
        <w:t xml:space="preserve"> </w:t>
      </w:r>
    </w:p>
    <w:p w14:paraId="6B68D5E1" w14:textId="27B76A46" w:rsidR="005830F4" w:rsidRPr="006425C6" w:rsidRDefault="005830F4" w:rsidP="008F7C2B">
      <w:pPr>
        <w:numPr>
          <w:ilvl w:val="0"/>
          <w:numId w:val="15"/>
        </w:numPr>
        <w:rPr>
          <w:rFonts w:ascii="Calibri" w:eastAsia="Roboto" w:hAnsi="Calibri" w:cs="Calibri"/>
        </w:rPr>
      </w:pPr>
      <w:r w:rsidRPr="00D77EF9">
        <w:rPr>
          <w:rFonts w:ascii="Calibri" w:eastAsia="Roboto" w:hAnsi="Calibri" w:cs="Calibri"/>
          <w:b/>
          <w:bCs/>
        </w:rPr>
        <w:t>Asymptomatic:</w:t>
      </w:r>
      <w:r>
        <w:rPr>
          <w:rFonts w:ascii="Calibri" w:eastAsia="Roboto" w:hAnsi="Calibri" w:cs="Calibri"/>
        </w:rPr>
        <w:t xml:space="preserve"> These cases have no symptoms and will not know they are infected unless tested. They can, however</w:t>
      </w:r>
      <w:r w:rsidR="006F6662">
        <w:rPr>
          <w:rFonts w:ascii="Calibri" w:eastAsia="Roboto" w:hAnsi="Calibri" w:cs="Calibri"/>
        </w:rPr>
        <w:t>,</w:t>
      </w:r>
      <w:r>
        <w:rPr>
          <w:rFonts w:ascii="Calibri" w:eastAsia="Roboto" w:hAnsi="Calibri" w:cs="Calibri"/>
        </w:rPr>
        <w:t xml:space="preserve"> infect other people. </w:t>
      </w:r>
      <w:r w:rsidR="006425C6">
        <w:rPr>
          <w:rFonts w:ascii="Calibri" w:eastAsia="Roboto" w:hAnsi="Calibri" w:cs="Calibri"/>
        </w:rPr>
        <w:t xml:space="preserve">We assume </w:t>
      </w:r>
      <w:r>
        <w:rPr>
          <w:rFonts w:ascii="Calibri" w:eastAsia="Roboto" w:hAnsi="Calibri" w:cs="Calibri"/>
        </w:rPr>
        <w:t>30% of infected people in the model are asymptomatic</w:t>
      </w:r>
      <w:r w:rsidR="006425C6">
        <w:rPr>
          <w:rFonts w:ascii="Calibri" w:eastAsia="Roboto" w:hAnsi="Calibri" w:cs="Calibri"/>
        </w:rPr>
        <w:t xml:space="preserve"> and</w:t>
      </w:r>
      <w:r>
        <w:rPr>
          <w:rFonts w:ascii="Calibri" w:eastAsia="Roboto" w:hAnsi="Calibri" w:cs="Calibri"/>
        </w:rPr>
        <w:t xml:space="preserve"> infected for a total of 12 days with the final 6 of those being infectious to others.</w:t>
      </w:r>
    </w:p>
    <w:p w14:paraId="2CBE0E18" w14:textId="4464D5B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lastRenderedPageBreak/>
        <w:t>Infected</w:t>
      </w:r>
      <w:r w:rsidRPr="006D5963">
        <w:rPr>
          <w:rFonts w:ascii="Calibri" w:eastAsia="Roboto" w:hAnsi="Calibri" w:cs="Calibri"/>
          <w:b/>
          <w:bCs/>
          <w:vertAlign w:val="subscript"/>
        </w:rPr>
        <w:t>1</w:t>
      </w:r>
      <w:r w:rsidRPr="006D5963">
        <w:rPr>
          <w:rFonts w:ascii="Calibri" w:eastAsia="Roboto" w:hAnsi="Calibri" w:cs="Calibri"/>
        </w:rPr>
        <w:t xml:space="preserve">: These are mild cases. After approximately a week, 7% of these cases worsen, </w:t>
      </w:r>
      <w:r w:rsidR="00312E62" w:rsidRPr="006D5963">
        <w:rPr>
          <w:rFonts w:ascii="Calibri" w:eastAsia="Roboto" w:hAnsi="Calibri" w:cs="Calibri"/>
        </w:rPr>
        <w:t xml:space="preserve">and require </w:t>
      </w:r>
      <w:r w:rsidRPr="006D5963">
        <w:rPr>
          <w:rFonts w:ascii="Calibri" w:eastAsia="Roboto" w:hAnsi="Calibri" w:cs="Calibri"/>
        </w:rPr>
        <w:t>hospitalization (</w:t>
      </w:r>
      <w:r w:rsidR="00312E62" w:rsidRPr="006D5963">
        <w:rPr>
          <w:rFonts w:ascii="Calibri" w:eastAsia="Roboto" w:hAnsi="Calibri" w:cs="Calibri"/>
        </w:rPr>
        <w:t xml:space="preserve">the </w:t>
      </w:r>
      <w:r w:rsidRPr="006D5963">
        <w:rPr>
          <w:rFonts w:ascii="Calibri" w:eastAsia="Roboto" w:hAnsi="Calibri" w:cs="Calibri"/>
        </w:rPr>
        <w:t>Infected</w:t>
      </w:r>
      <w:r w:rsidRPr="006D5963">
        <w:rPr>
          <w:rFonts w:ascii="Calibri" w:eastAsia="Roboto" w:hAnsi="Calibri" w:cs="Calibri"/>
          <w:vertAlign w:val="subscript"/>
        </w:rPr>
        <w:t>2</w:t>
      </w:r>
      <w:r w:rsidR="00312E62" w:rsidRPr="006D5963">
        <w:rPr>
          <w:rFonts w:ascii="Calibri" w:eastAsia="Roboto" w:hAnsi="Calibri" w:cs="Calibri"/>
        </w:rPr>
        <w:t xml:space="preserve"> state</w:t>
      </w:r>
      <w:r w:rsidRPr="006D5963">
        <w:rPr>
          <w:rFonts w:ascii="Calibri" w:eastAsia="Roboto" w:hAnsi="Calibri" w:cs="Calibri"/>
        </w:rPr>
        <w:t xml:space="preserve">), </w:t>
      </w:r>
      <w:r w:rsidR="00312E62" w:rsidRPr="006D5963">
        <w:rPr>
          <w:rFonts w:ascii="Calibri" w:eastAsia="Roboto" w:hAnsi="Calibri" w:cs="Calibri"/>
        </w:rPr>
        <w:t>and</w:t>
      </w:r>
      <w:r w:rsidRPr="006D5963">
        <w:rPr>
          <w:rFonts w:ascii="Calibri" w:eastAsia="Roboto" w:hAnsi="Calibri" w:cs="Calibri"/>
        </w:rPr>
        <w:t xml:space="preserve"> the remaining 93%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429F9E41" w14:textId="603457E7"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2</w:t>
      </w:r>
      <w:r w:rsidRPr="006D5963">
        <w:rPr>
          <w:rFonts w:ascii="Calibri" w:eastAsia="Roboto" w:hAnsi="Calibri" w:cs="Calibri"/>
        </w:rPr>
        <w:t>: These are severe, hospitalized cases, requiring non-ICU treatment. After approximately a week, 13% of these cases worsen, thus requiring ICU/ventilation (Infected</w:t>
      </w:r>
      <w:r w:rsidRPr="006D5963">
        <w:rPr>
          <w:rFonts w:ascii="Calibri" w:eastAsia="Roboto" w:hAnsi="Calibri" w:cs="Calibri"/>
          <w:vertAlign w:val="subscript"/>
        </w:rPr>
        <w:t>3</w:t>
      </w:r>
      <w:r w:rsidRPr="006D5963">
        <w:rPr>
          <w:rFonts w:ascii="Calibri" w:eastAsia="Roboto" w:hAnsi="Calibri" w:cs="Calibri"/>
        </w:rPr>
        <w:t xml:space="preserve">), while the remaining 87% progress to </w:t>
      </w:r>
      <w:r w:rsidR="00312E62" w:rsidRPr="006D5963">
        <w:rPr>
          <w:rFonts w:ascii="Calibri" w:eastAsia="Roboto" w:hAnsi="Calibri" w:cs="Calibri"/>
        </w:rPr>
        <w:t xml:space="preserve">the </w:t>
      </w:r>
      <w:r w:rsidRPr="006D5963">
        <w:rPr>
          <w:rFonts w:ascii="Calibri" w:eastAsia="Roboto" w:hAnsi="Calibri" w:cs="Calibri"/>
        </w:rPr>
        <w:t>Recovered</w:t>
      </w:r>
      <w:r w:rsidR="00312E62" w:rsidRPr="006D5963">
        <w:rPr>
          <w:rFonts w:ascii="Calibri" w:eastAsia="Roboto" w:hAnsi="Calibri" w:cs="Calibri"/>
        </w:rPr>
        <w:t xml:space="preserve"> state</w:t>
      </w:r>
      <w:r w:rsidRPr="006D5963">
        <w:rPr>
          <w:rFonts w:ascii="Calibri" w:eastAsia="Roboto" w:hAnsi="Calibri" w:cs="Calibri"/>
        </w:rPr>
        <w:t>.</w:t>
      </w:r>
    </w:p>
    <w:p w14:paraId="547CCAE8" w14:textId="6BB83DCF"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Infected</w:t>
      </w:r>
      <w:r w:rsidRPr="006D5963">
        <w:rPr>
          <w:rFonts w:ascii="Calibri" w:eastAsia="Roboto" w:hAnsi="Calibri" w:cs="Calibri"/>
          <w:b/>
          <w:bCs/>
          <w:vertAlign w:val="subscript"/>
        </w:rPr>
        <w:t>3</w:t>
      </w:r>
      <w:r w:rsidRPr="006D5963">
        <w:rPr>
          <w:rFonts w:ascii="Calibri" w:eastAsia="Roboto" w:hAnsi="Calibri" w:cs="Calibri"/>
        </w:rPr>
        <w:t xml:space="preserve">: These are critical cases requiring ICU treatment. </w:t>
      </w:r>
      <w:r w:rsidR="00312E62" w:rsidRPr="006D5963">
        <w:rPr>
          <w:rFonts w:ascii="Calibri" w:eastAsia="Roboto" w:hAnsi="Calibri" w:cs="Calibri"/>
        </w:rPr>
        <w:t>This</w:t>
      </w:r>
      <w:r w:rsidRPr="006D5963">
        <w:rPr>
          <w:rFonts w:ascii="Calibri" w:eastAsia="Roboto" w:hAnsi="Calibri" w:cs="Calibri"/>
        </w:rPr>
        <w:t xml:space="preserve"> model assumes all deaths must first pass through this category. After approximately a week, </w:t>
      </w:r>
      <w:r w:rsidR="005830F4">
        <w:rPr>
          <w:rFonts w:ascii="Calibri" w:eastAsia="Roboto" w:hAnsi="Calibri" w:cs="Calibri"/>
        </w:rPr>
        <w:t>4</w:t>
      </w:r>
      <w:r w:rsidRPr="006D5963">
        <w:rPr>
          <w:rFonts w:ascii="Calibri" w:eastAsia="Roboto" w:hAnsi="Calibri" w:cs="Calibri"/>
        </w:rPr>
        <w:t xml:space="preserve">0% of these cases lead to death, while the remaining </w:t>
      </w:r>
      <w:r w:rsidR="005830F4">
        <w:rPr>
          <w:rFonts w:ascii="Calibri" w:eastAsia="Roboto" w:hAnsi="Calibri" w:cs="Calibri"/>
        </w:rPr>
        <w:t>6</w:t>
      </w:r>
      <w:r w:rsidRPr="006D5963">
        <w:rPr>
          <w:rFonts w:ascii="Calibri" w:eastAsia="Roboto" w:hAnsi="Calibri" w:cs="Calibri"/>
        </w:rPr>
        <w:t>0% progress to Recovered.</w:t>
      </w:r>
    </w:p>
    <w:p w14:paraId="563EFF64" w14:textId="12616340" w:rsidR="008F7C2B" w:rsidRPr="006D5963" w:rsidRDefault="008F7C2B" w:rsidP="001A2ED3">
      <w:pPr>
        <w:numPr>
          <w:ilvl w:val="0"/>
          <w:numId w:val="15"/>
        </w:numPr>
        <w:rPr>
          <w:rFonts w:ascii="Calibri" w:eastAsia="Roboto" w:hAnsi="Calibri" w:cs="Calibri"/>
        </w:rPr>
      </w:pPr>
      <w:r w:rsidRPr="006D5963">
        <w:rPr>
          <w:rFonts w:ascii="Calibri" w:eastAsia="Roboto" w:hAnsi="Calibri" w:cs="Calibri"/>
          <w:b/>
          <w:bCs/>
        </w:rPr>
        <w:t>Recovered</w:t>
      </w:r>
      <w:r w:rsidRPr="006D5963">
        <w:rPr>
          <w:rFonts w:ascii="Calibri" w:eastAsia="Roboto" w:hAnsi="Calibri" w:cs="Calibri"/>
        </w:rPr>
        <w:t xml:space="preserve">: </w:t>
      </w:r>
      <w:r w:rsidR="00312E62" w:rsidRPr="006D5963">
        <w:rPr>
          <w:rFonts w:ascii="Calibri" w:eastAsia="Roboto" w:hAnsi="Calibri" w:cs="Calibri"/>
        </w:rPr>
        <w:t xml:space="preserve">Includes all individuals who have already had the disease (excluding those who died). For the purposes of the model, recovered individuals are considered to be immune from future infection. </w:t>
      </w:r>
    </w:p>
    <w:p w14:paraId="49D895DD" w14:textId="416F6031" w:rsidR="008F7C2B" w:rsidRPr="006D5963" w:rsidRDefault="008F7C2B" w:rsidP="008F7C2B">
      <w:pPr>
        <w:numPr>
          <w:ilvl w:val="0"/>
          <w:numId w:val="15"/>
        </w:numPr>
        <w:rPr>
          <w:rFonts w:ascii="Calibri" w:eastAsia="Roboto" w:hAnsi="Calibri" w:cs="Calibri"/>
        </w:rPr>
      </w:pPr>
      <w:r w:rsidRPr="006D5963">
        <w:rPr>
          <w:rFonts w:ascii="Calibri" w:eastAsia="Roboto" w:hAnsi="Calibri" w:cs="Calibri"/>
          <w:b/>
          <w:bCs/>
        </w:rPr>
        <w:t>Dead</w:t>
      </w:r>
      <w:r w:rsidRPr="006D5963">
        <w:rPr>
          <w:rFonts w:ascii="Calibri" w:eastAsia="Roboto" w:hAnsi="Calibri" w:cs="Calibri"/>
        </w:rPr>
        <w:t xml:space="preserve">: Those that have died from the disease. All of these come from ICU </w:t>
      </w:r>
      <w:r w:rsidR="004C40A9">
        <w:rPr>
          <w:rFonts w:ascii="Calibri" w:eastAsia="Roboto" w:hAnsi="Calibri" w:cs="Calibri"/>
        </w:rPr>
        <w:t>(Infected</w:t>
      </w:r>
      <w:r w:rsidR="004C40A9" w:rsidRPr="006D5963">
        <w:rPr>
          <w:rFonts w:ascii="Calibri" w:eastAsia="Roboto" w:hAnsi="Calibri" w:cs="Calibri"/>
          <w:b/>
          <w:bCs/>
          <w:vertAlign w:val="subscript"/>
        </w:rPr>
        <w:t>3</w:t>
      </w:r>
      <w:r w:rsidR="004C40A9">
        <w:rPr>
          <w:rFonts w:ascii="Calibri" w:eastAsia="Roboto" w:hAnsi="Calibri" w:cs="Calibri"/>
        </w:rPr>
        <w:t>)</w:t>
      </w:r>
      <w:r w:rsidR="00DB5483">
        <w:rPr>
          <w:rFonts w:ascii="Calibri" w:eastAsia="Roboto" w:hAnsi="Calibri" w:cs="Calibri"/>
        </w:rPr>
        <w:t xml:space="preserve"> </w:t>
      </w:r>
      <w:r w:rsidRPr="006D5963">
        <w:rPr>
          <w:rFonts w:ascii="Calibri" w:eastAsia="Roboto" w:hAnsi="Calibri" w:cs="Calibri"/>
        </w:rPr>
        <w:t xml:space="preserve">cases and make up </w:t>
      </w:r>
      <w:r w:rsidR="00312E62" w:rsidRPr="006D5963">
        <w:rPr>
          <w:rFonts w:ascii="Calibri" w:eastAsia="Roboto" w:hAnsi="Calibri" w:cs="Calibri"/>
        </w:rPr>
        <w:t>approximately</w:t>
      </w:r>
      <w:r w:rsidRPr="006D5963">
        <w:rPr>
          <w:rFonts w:ascii="Calibri" w:eastAsia="Roboto" w:hAnsi="Calibri" w:cs="Calibri"/>
        </w:rPr>
        <w:t xml:space="preserve"> 1% of all cases.</w:t>
      </w:r>
    </w:p>
    <w:p w14:paraId="59F3E67D" w14:textId="77777777" w:rsidR="008F7C2B" w:rsidRPr="006D5963" w:rsidRDefault="008F7C2B" w:rsidP="0039736C">
      <w:pPr>
        <w:rPr>
          <w:rFonts w:ascii="Calibri" w:eastAsia="Roboto" w:hAnsi="Calibri" w:cs="Calibri"/>
          <w:b/>
          <w:bCs/>
        </w:rPr>
      </w:pPr>
    </w:p>
    <w:p w14:paraId="268AFADF" w14:textId="7E49691B" w:rsidR="0039736C" w:rsidRPr="00634697" w:rsidRDefault="00DF0F9D" w:rsidP="0039736C">
      <w:pPr>
        <w:pStyle w:val="Heading3"/>
        <w:rPr>
          <w:rFonts w:eastAsia="Roboto"/>
          <w:sz w:val="24"/>
          <w:szCs w:val="24"/>
        </w:rPr>
      </w:pPr>
      <w:bookmarkStart w:id="14" w:name="_97ysa3q6zke2" w:colFirst="0" w:colLast="0"/>
      <w:bookmarkStart w:id="15" w:name="_3swl8mp6vp1o" w:colFirst="0" w:colLast="0"/>
      <w:bookmarkStart w:id="16" w:name="_bzgi6mdqffpt" w:colFirst="0" w:colLast="0"/>
      <w:bookmarkStart w:id="17" w:name="_s91dxo86td0" w:colFirst="0" w:colLast="0"/>
      <w:bookmarkStart w:id="18" w:name="_3oavz2v8uqvq" w:colFirst="0" w:colLast="0"/>
      <w:bookmarkStart w:id="19" w:name="_6477189dsfzy" w:colFirst="0" w:colLast="0"/>
      <w:bookmarkEnd w:id="14"/>
      <w:bookmarkEnd w:id="15"/>
      <w:bookmarkEnd w:id="16"/>
      <w:bookmarkEnd w:id="17"/>
      <w:bookmarkEnd w:id="18"/>
      <w:bookmarkEnd w:id="19"/>
      <w:r w:rsidRPr="00634697">
        <w:rPr>
          <w:rFonts w:eastAsia="Roboto"/>
          <w:sz w:val="24"/>
          <w:szCs w:val="24"/>
        </w:rPr>
        <w:t>Modeling disease characteristics</w:t>
      </w:r>
    </w:p>
    <w:p w14:paraId="7851DD14" w14:textId="09F0B3F4" w:rsidR="00D00115" w:rsidRPr="006D5963" w:rsidRDefault="005E0812" w:rsidP="00D00115">
      <w:pPr>
        <w:rPr>
          <w:rFonts w:ascii="Calibri" w:hAnsi="Calibri" w:cs="Calibri"/>
        </w:rPr>
      </w:pPr>
      <w:r w:rsidRPr="006D5963">
        <w:rPr>
          <w:rFonts w:ascii="Calibri" w:hAnsi="Calibri" w:cs="Calibri"/>
        </w:rPr>
        <w:t>Values for t</w:t>
      </w:r>
      <w:r w:rsidR="00815055" w:rsidRPr="006D5963">
        <w:rPr>
          <w:rFonts w:ascii="Calibri" w:hAnsi="Calibri" w:cs="Calibri"/>
        </w:rPr>
        <w:t>he epidemiological model parameters</w:t>
      </w:r>
      <w:r w:rsidR="00D00115">
        <w:rPr>
          <w:rFonts w:ascii="Calibri" w:hAnsi="Calibri" w:cs="Calibri"/>
        </w:rPr>
        <w:t xml:space="preserve"> are based on the best available data and academic consensus, wherever possible. Changes in parameters related to policy implementation are </w:t>
      </w:r>
      <w:r w:rsidRPr="006D5963">
        <w:rPr>
          <w:rFonts w:ascii="Calibri" w:hAnsi="Calibri" w:cs="Calibri"/>
        </w:rPr>
        <w:t>based on the</w:t>
      </w:r>
      <w:r w:rsidR="00D00115">
        <w:rPr>
          <w:rFonts w:ascii="Calibri" w:hAnsi="Calibri" w:cs="Calibri"/>
        </w:rPr>
        <w:t xml:space="preserve"> expected</w:t>
      </w:r>
      <w:r w:rsidRPr="006D5963">
        <w:rPr>
          <w:rFonts w:ascii="Calibri" w:hAnsi="Calibri" w:cs="Calibri"/>
        </w:rPr>
        <w:t xml:space="preserve"> </w:t>
      </w:r>
      <w:r w:rsidR="00D00115">
        <w:rPr>
          <w:rFonts w:ascii="Calibri" w:hAnsi="Calibri" w:cs="Calibri"/>
        </w:rPr>
        <w:t>changes in contact rate and transmission</w:t>
      </w:r>
      <w:r w:rsidRPr="006D5963">
        <w:rPr>
          <w:rFonts w:ascii="Calibri" w:hAnsi="Calibri" w:cs="Calibri"/>
        </w:rPr>
        <w:t xml:space="preserve"> </w:t>
      </w:r>
      <w:r w:rsidR="00D00115">
        <w:rPr>
          <w:rFonts w:ascii="Calibri" w:hAnsi="Calibri" w:cs="Calibri"/>
        </w:rPr>
        <w:t>anticipated</w:t>
      </w:r>
      <w:r w:rsidRPr="006D5963">
        <w:rPr>
          <w:rFonts w:ascii="Calibri" w:hAnsi="Calibri" w:cs="Calibri"/>
        </w:rPr>
        <w:t xml:space="preserve"> </w:t>
      </w:r>
      <w:r w:rsidR="00D00115">
        <w:rPr>
          <w:rFonts w:ascii="Calibri" w:hAnsi="Calibri" w:cs="Calibri"/>
        </w:rPr>
        <w:t xml:space="preserve">corresponding to </w:t>
      </w:r>
      <w:r w:rsidRPr="006D5963">
        <w:rPr>
          <w:rFonts w:ascii="Calibri" w:hAnsi="Calibri" w:cs="Calibri"/>
        </w:rPr>
        <w:t>polic</w:t>
      </w:r>
      <w:r w:rsidR="00D00115">
        <w:rPr>
          <w:rFonts w:ascii="Calibri" w:hAnsi="Calibri" w:cs="Calibri"/>
        </w:rPr>
        <w:t>y status under each category of social distancing (lockdown, stay-at-home, safer-at-home</w:t>
      </w:r>
      <w:r w:rsidR="000B790E">
        <w:rPr>
          <w:rFonts w:ascii="Calibri" w:hAnsi="Calibri" w:cs="Calibri"/>
        </w:rPr>
        <w:t>, partially open and open</w:t>
      </w:r>
      <w:r w:rsidR="00D00115">
        <w:rPr>
          <w:rFonts w:ascii="Calibri" w:hAnsi="Calibri" w:cs="Calibri"/>
        </w:rPr>
        <w:t xml:space="preserve">; see above for definitions). These estimates are calculated as a difference in contact rate and transmission </w:t>
      </w:r>
      <w:r w:rsidR="00D00115" w:rsidRPr="006D5963">
        <w:rPr>
          <w:rFonts w:ascii="Calibri" w:hAnsi="Calibri" w:cs="Calibri"/>
        </w:rPr>
        <w:t>based on reproductive rate (</w:t>
      </w:r>
      <w:r w:rsidR="00D00115" w:rsidRPr="006D5963">
        <w:rPr>
          <w:rFonts w:ascii="Calibri" w:hAnsi="Calibri" w:cs="Calibri"/>
          <w:i/>
          <w:iCs/>
        </w:rPr>
        <w:t>R</w:t>
      </w:r>
      <w:r w:rsidR="00D00115" w:rsidRPr="006D5963">
        <w:rPr>
          <w:rFonts w:ascii="Calibri" w:hAnsi="Calibri" w:cs="Calibri"/>
        </w:rPr>
        <w:t>), the number of new cases that result from one individual infecting others. Reproductive rate is an inferred model outcome and is not an input of the SEIR model but is used to calibrate the model state to produce a transmission rate (</w:t>
      </w:r>
      <w:r w:rsidR="00D00115" w:rsidRPr="006D5963">
        <w:rPr>
          <w:rFonts w:ascii="Calibri" w:eastAsia="Roboto" w:hAnsi="Calibri" w:cs="Calibri"/>
        </w:rPr>
        <w:t>β) for the given conditions in the table below</w:t>
      </w:r>
      <w:r w:rsidR="00D00115" w:rsidRPr="006D5963">
        <w:rPr>
          <w:rFonts w:ascii="Calibri" w:hAnsi="Calibri" w:cs="Calibri"/>
        </w:rPr>
        <w:t>.</w:t>
      </w:r>
    </w:p>
    <w:p w14:paraId="69E87F8A" w14:textId="2A431AD1" w:rsidR="00815055" w:rsidRPr="006D5963" w:rsidRDefault="005E0812" w:rsidP="00965C19">
      <w:pPr>
        <w:rPr>
          <w:rFonts w:ascii="Calibri" w:hAnsi="Calibri" w:cs="Calibri"/>
        </w:rPr>
      </w:pPr>
      <w:r w:rsidRPr="006D5963">
        <w:rPr>
          <w:rFonts w:ascii="Calibri" w:hAnsi="Calibri" w:cs="Calibri"/>
        </w:rPr>
        <w:t>The</w:t>
      </w:r>
      <w:r w:rsidR="00815055" w:rsidRPr="006D5963">
        <w:rPr>
          <w:rFonts w:ascii="Calibri" w:hAnsi="Calibri" w:cs="Calibri"/>
        </w:rPr>
        <w:t xml:space="preserve"> </w:t>
      </w:r>
      <w:r w:rsidR="0090481D" w:rsidRPr="006D5963">
        <w:rPr>
          <w:rFonts w:ascii="Calibri" w:hAnsi="Calibri" w:cs="Calibri"/>
        </w:rPr>
        <w:t>probability of transmission</w:t>
      </w:r>
      <w:r w:rsidR="00815055" w:rsidRPr="006D5963">
        <w:rPr>
          <w:rFonts w:ascii="Calibri" w:hAnsi="Calibri" w:cs="Calibri"/>
        </w:rPr>
        <w:t xml:space="preserve"> </w:t>
      </w:r>
      <w:r w:rsidR="0090481D" w:rsidRPr="006D5963">
        <w:rPr>
          <w:rFonts w:ascii="Calibri" w:hAnsi="Calibri" w:cs="Calibri"/>
        </w:rPr>
        <w:t>(</w:t>
      </w:r>
      <w:r w:rsidR="0090481D" w:rsidRPr="006D5963">
        <w:rPr>
          <w:rFonts w:ascii="Calibri" w:eastAsia="Roboto" w:hAnsi="Calibri" w:cs="Calibri"/>
        </w:rPr>
        <w:t>β</w:t>
      </w:r>
      <w:r w:rsidR="0090481D" w:rsidRPr="006D5963">
        <w:rPr>
          <w:rFonts w:ascii="Calibri" w:hAnsi="Calibri" w:cs="Calibri"/>
        </w:rPr>
        <w:t>), representing the likelihood that a susceptible individual is exposed to someone who is infectious</w:t>
      </w:r>
      <w:r w:rsidR="005830F4">
        <w:rPr>
          <w:rFonts w:ascii="Calibri" w:hAnsi="Calibri" w:cs="Calibri"/>
        </w:rPr>
        <w:t xml:space="preserve"> (and the likelihood of infection given exposure, which is not adjusted</w:t>
      </w:r>
      <w:r w:rsidR="006425C6">
        <w:rPr>
          <w:rFonts w:ascii="Calibri" w:hAnsi="Calibri" w:cs="Calibri"/>
        </w:rPr>
        <w:t xml:space="preserve"> directly</w:t>
      </w:r>
      <w:r w:rsidR="005830F4">
        <w:rPr>
          <w:rFonts w:ascii="Calibri" w:hAnsi="Calibri" w:cs="Calibri"/>
        </w:rPr>
        <w:t xml:space="preserve"> in the model)</w:t>
      </w:r>
      <w:r w:rsidR="0090481D" w:rsidRPr="006D5963">
        <w:rPr>
          <w:rFonts w:ascii="Calibri" w:hAnsi="Calibri" w:cs="Calibri"/>
        </w:rPr>
        <w:t xml:space="preserve">, is set dynamically based on the policies in place at a given time. Thus, the distancing level captured from policies is considered in the transmission dynamics for future COVID spread (e.g., stay-at-home more stringently restricts contacts between individuals and suppresses transmission more than </w:t>
      </w:r>
      <w:r w:rsidR="00D705E8" w:rsidRPr="006D5963">
        <w:rPr>
          <w:rFonts w:ascii="Calibri" w:hAnsi="Calibri" w:cs="Calibri"/>
        </w:rPr>
        <w:t>a safer-at-home condition).</w:t>
      </w:r>
      <w:r w:rsidR="00FD6C92" w:rsidRPr="006D5963">
        <w:rPr>
          <w:rFonts w:ascii="Calibri" w:hAnsi="Calibri" w:cs="Calibri"/>
        </w:rPr>
        <w:t xml:space="preserve"> </w:t>
      </w:r>
    </w:p>
    <w:p w14:paraId="616085F4" w14:textId="55D5A2B3" w:rsidR="006F30AA" w:rsidRDefault="006F30AA" w:rsidP="006F30AA">
      <w:pPr>
        <w:rPr>
          <w:rFonts w:ascii="Calibri" w:hAnsi="Calibri" w:cs="Calibri"/>
        </w:rPr>
      </w:pPr>
    </w:p>
    <w:p w14:paraId="6A906F47" w14:textId="05A5277A" w:rsidR="008630D2" w:rsidRDefault="00A23F4C" w:rsidP="006F30AA">
      <w:pPr>
        <w:rPr>
          <w:rFonts w:ascii="Calibri" w:hAnsi="Calibri" w:cs="Calibri"/>
          <w:b/>
          <w:bCs/>
        </w:rPr>
      </w:pPr>
      <w:r w:rsidRPr="00A23F4C">
        <w:rPr>
          <w:rFonts w:ascii="Calibri" w:hAnsi="Calibri" w:cs="Calibri"/>
          <w:b/>
          <w:bCs/>
        </w:rPr>
        <w:t>What if we had done nothing?</w:t>
      </w:r>
      <w:r w:rsidRPr="00D37D3C">
        <w:rPr>
          <w:rFonts w:ascii="Calibri" w:hAnsi="Calibri" w:cs="Calibri"/>
          <w:b/>
          <w:bCs/>
        </w:rPr>
        <w:t xml:space="preserve"> (Counterfactual)</w:t>
      </w:r>
    </w:p>
    <w:p w14:paraId="7F8BA093" w14:textId="5C82E070" w:rsidR="00A23F4C" w:rsidRDefault="008630D2" w:rsidP="006F30AA">
      <w:pPr>
        <w:rPr>
          <w:rFonts w:ascii="Calibri" w:hAnsi="Calibri" w:cs="Calibri"/>
        </w:rPr>
      </w:pPr>
      <w:r>
        <w:rPr>
          <w:rFonts w:ascii="Calibri" w:hAnsi="Calibri" w:cs="Calibri"/>
        </w:rPr>
        <w:t xml:space="preserve">As the outbreak has unfolded, we have added a counterfactual analysis to assess how the event would have unfolded had states not implemented any policies. </w:t>
      </w:r>
      <w:r w:rsidR="00A23F4C">
        <w:rPr>
          <w:rFonts w:ascii="Calibri" w:hAnsi="Calibri" w:cs="Calibri"/>
        </w:rPr>
        <w:t xml:space="preserve">The counterfactual scenario is modeled assuming contact rate remained elevated throughout the </w:t>
      </w:r>
      <w:r w:rsidR="00B445A4">
        <w:rPr>
          <w:rFonts w:ascii="Calibri" w:hAnsi="Calibri" w:cs="Calibri"/>
        </w:rPr>
        <w:t>Spring and early Summer of 2020</w:t>
      </w:r>
      <w:r>
        <w:rPr>
          <w:rFonts w:ascii="Calibri" w:hAnsi="Calibri" w:cs="Calibri"/>
        </w:rPr>
        <w:t>, as those states had not implemented social distancing policies</w:t>
      </w:r>
      <w:r w:rsidR="00B445A4">
        <w:rPr>
          <w:rFonts w:ascii="Calibri" w:hAnsi="Calibri" w:cs="Calibri"/>
        </w:rPr>
        <w:t xml:space="preserve">. </w:t>
      </w:r>
      <w:r w:rsidR="008E2373">
        <w:rPr>
          <w:rFonts w:ascii="Calibri" w:hAnsi="Calibri" w:cs="Calibri"/>
        </w:rPr>
        <w:t xml:space="preserve">We </w:t>
      </w:r>
      <w:r w:rsidR="0078159C">
        <w:rPr>
          <w:rFonts w:ascii="Calibri" w:hAnsi="Calibri" w:cs="Calibri"/>
        </w:rPr>
        <w:t xml:space="preserve">initialize the model on </w:t>
      </w:r>
      <w:r w:rsidR="00610B76">
        <w:rPr>
          <w:rFonts w:ascii="Calibri" w:hAnsi="Calibri" w:cs="Calibri"/>
        </w:rPr>
        <w:t xml:space="preserve">the first day each state </w:t>
      </w:r>
      <w:r w:rsidR="0078159C">
        <w:rPr>
          <w:rFonts w:ascii="Calibri" w:hAnsi="Calibri" w:cs="Calibri"/>
        </w:rPr>
        <w:t>hit</w:t>
      </w:r>
      <w:r w:rsidR="00610B76">
        <w:rPr>
          <w:rFonts w:ascii="Calibri" w:hAnsi="Calibri" w:cs="Calibri"/>
        </w:rPr>
        <w:t xml:space="preserve"> 100 cumulative cases</w:t>
      </w:r>
      <w:r w:rsidR="002D306D">
        <w:rPr>
          <w:rFonts w:ascii="Calibri" w:hAnsi="Calibri" w:cs="Calibri"/>
        </w:rPr>
        <w:t xml:space="preserve">. </w:t>
      </w:r>
      <w:r w:rsidR="008E2373">
        <w:rPr>
          <w:rFonts w:ascii="Calibri" w:hAnsi="Calibri" w:cs="Calibri"/>
        </w:rPr>
        <w:t>We then</w:t>
      </w:r>
      <w:r w:rsidR="00B445A4">
        <w:rPr>
          <w:rFonts w:ascii="Calibri" w:hAnsi="Calibri" w:cs="Calibri"/>
        </w:rPr>
        <w:t xml:space="preserve"> project forward assuming </w:t>
      </w:r>
      <w:r w:rsidR="00F372AE">
        <w:rPr>
          <w:rFonts w:ascii="Calibri" w:hAnsi="Calibri" w:cs="Calibri"/>
        </w:rPr>
        <w:t>an</w:t>
      </w:r>
      <w:r w:rsidR="00D37D3C">
        <w:rPr>
          <w:rFonts w:ascii="Calibri" w:hAnsi="Calibri" w:cs="Calibri"/>
        </w:rPr>
        <w:t xml:space="preserve"> R value of 2.1, slightly lower than that before the event to account for changes in behavior as would be expected with only reports of disease threat (as seen in states without social distancing policies, but that still showed a reduction in mobility.)</w:t>
      </w:r>
      <w:r w:rsidR="0078159C">
        <w:rPr>
          <w:rFonts w:ascii="Calibri" w:hAnsi="Calibri" w:cs="Calibri"/>
        </w:rPr>
        <w:t xml:space="preserve"> In those states who experienced large, early outbreaks, defined by more than 1,000 cumulative cases before May 15</w:t>
      </w:r>
      <w:r w:rsidR="0078159C" w:rsidRPr="00410C72">
        <w:rPr>
          <w:rFonts w:ascii="Calibri" w:hAnsi="Calibri" w:cs="Calibri"/>
          <w:vertAlign w:val="superscript"/>
        </w:rPr>
        <w:t>th</w:t>
      </w:r>
      <w:r w:rsidR="0078159C">
        <w:rPr>
          <w:rFonts w:ascii="Calibri" w:hAnsi="Calibri" w:cs="Calibri"/>
        </w:rPr>
        <w:t xml:space="preserve">, (New Jersey and New </w:t>
      </w:r>
      <w:r w:rsidR="0078159C">
        <w:rPr>
          <w:rFonts w:ascii="Calibri" w:hAnsi="Calibri" w:cs="Calibri"/>
        </w:rPr>
        <w:lastRenderedPageBreak/>
        <w:t>York) we initialize the counterfactual at the end of these outbreaks to better predict the effect of policies for the next wave.</w:t>
      </w:r>
      <w:r w:rsidR="00D37D3C">
        <w:rPr>
          <w:rFonts w:ascii="Calibri" w:hAnsi="Calibri" w:cs="Calibri"/>
        </w:rPr>
        <w:t xml:space="preserve"> </w:t>
      </w:r>
      <w:r w:rsidR="00FF0014">
        <w:rPr>
          <w:rFonts w:ascii="Calibri" w:hAnsi="Calibri" w:cs="Calibri"/>
        </w:rPr>
        <w:t>In addition to plotting the counterfactual against the actuals</w:t>
      </w:r>
      <w:r w:rsidR="0078159C">
        <w:rPr>
          <w:rFonts w:ascii="Calibri" w:hAnsi="Calibri" w:cs="Calibri"/>
        </w:rPr>
        <w:t xml:space="preserve"> (“What if we had done nothing?”</w:t>
      </w:r>
      <w:r w:rsidR="008A5F69">
        <w:rPr>
          <w:rFonts w:ascii="Calibri" w:hAnsi="Calibri" w:cs="Calibri"/>
        </w:rPr>
        <w:t>)</w:t>
      </w:r>
      <w:r w:rsidR="00FF0014">
        <w:rPr>
          <w:rFonts w:ascii="Calibri" w:hAnsi="Calibri" w:cs="Calibri"/>
        </w:rPr>
        <w:t xml:space="preserve">, we present the difference in current </w:t>
      </w:r>
      <w:r w:rsidR="0078159C">
        <w:rPr>
          <w:rFonts w:ascii="Calibri" w:hAnsi="Calibri" w:cs="Calibri"/>
        </w:rPr>
        <w:t xml:space="preserve">actual </w:t>
      </w:r>
      <w:r w:rsidR="00FF0014">
        <w:rPr>
          <w:rFonts w:ascii="Calibri" w:hAnsi="Calibri" w:cs="Calibri"/>
        </w:rPr>
        <w:t xml:space="preserve">caseload </w:t>
      </w:r>
      <w:r w:rsidR="0078159C">
        <w:rPr>
          <w:rFonts w:ascii="Calibri" w:hAnsi="Calibri" w:cs="Calibri"/>
        </w:rPr>
        <w:t>against</w:t>
      </w:r>
      <w:r w:rsidR="00FF0014">
        <w:rPr>
          <w:rFonts w:ascii="Calibri" w:hAnsi="Calibri" w:cs="Calibri"/>
        </w:rPr>
        <w:t xml:space="preserve"> the modelled </w:t>
      </w:r>
      <w:r w:rsidR="0078159C">
        <w:rPr>
          <w:rFonts w:ascii="Calibri" w:hAnsi="Calibri" w:cs="Calibri"/>
        </w:rPr>
        <w:t>caseload</w:t>
      </w:r>
      <w:r w:rsidR="00FF0014">
        <w:rPr>
          <w:rFonts w:ascii="Calibri" w:hAnsi="Calibri" w:cs="Calibri"/>
        </w:rPr>
        <w:t xml:space="preserve"> and the modelled number of deaths at the upper right of the chart</w:t>
      </w:r>
      <w:r w:rsidR="00084D00">
        <w:rPr>
          <w:rFonts w:ascii="Calibri" w:hAnsi="Calibri" w:cs="Calibri"/>
        </w:rPr>
        <w:t>.</w:t>
      </w:r>
      <w:r w:rsidR="00FF0014">
        <w:rPr>
          <w:rFonts w:ascii="Calibri" w:hAnsi="Calibri" w:cs="Calibri"/>
        </w:rPr>
        <w:t xml:space="preserve"> </w:t>
      </w:r>
      <w:r w:rsidR="0078159C">
        <w:rPr>
          <w:rFonts w:ascii="Calibri" w:hAnsi="Calibri" w:cs="Calibri"/>
        </w:rPr>
        <w:t xml:space="preserve">Note that the caseload compares today against the “What if” scenario today; for deaths, this value is adjusted to account for modelled fatalities expected to result from the modelled number of cases. (We report the modelled deaths as those 30 days in the future to capture the average </w:t>
      </w:r>
      <w:proofErr w:type="gramStart"/>
      <w:r w:rsidR="0078159C">
        <w:rPr>
          <w:rFonts w:ascii="Calibri" w:hAnsi="Calibri" w:cs="Calibri"/>
        </w:rPr>
        <w:t>30 day</w:t>
      </w:r>
      <w:proofErr w:type="gramEnd"/>
      <w:r w:rsidR="0078159C">
        <w:rPr>
          <w:rFonts w:ascii="Calibri" w:hAnsi="Calibri" w:cs="Calibri"/>
        </w:rPr>
        <w:t xml:space="preserve"> lag from start of infection to death.)</w:t>
      </w:r>
    </w:p>
    <w:p w14:paraId="27F7F59F" w14:textId="50AD510C" w:rsidR="00A23F4C" w:rsidRDefault="00A23F4C" w:rsidP="006F30AA">
      <w:pPr>
        <w:rPr>
          <w:rFonts w:ascii="Calibri" w:hAnsi="Calibri" w:cs="Calibri"/>
        </w:rPr>
      </w:pPr>
    </w:p>
    <w:p w14:paraId="240B234F" w14:textId="77777777" w:rsidR="00FF0014" w:rsidRPr="006D5963" w:rsidRDefault="00FF0014" w:rsidP="006F30AA">
      <w:pPr>
        <w:rPr>
          <w:rFonts w:ascii="Calibri" w:hAnsi="Calibri" w:cs="Calibri"/>
        </w:rPr>
      </w:pPr>
    </w:p>
    <w:tbl>
      <w:tblPr>
        <w:tblW w:w="988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405"/>
        <w:gridCol w:w="1350"/>
        <w:gridCol w:w="1710"/>
        <w:gridCol w:w="2417"/>
      </w:tblGrid>
      <w:tr w:rsidR="006F30AA" w:rsidRPr="006D5963" w14:paraId="39485AF2" w14:textId="77777777" w:rsidTr="001A2ED3">
        <w:trPr>
          <w:trHeight w:val="255"/>
        </w:trPr>
        <w:tc>
          <w:tcPr>
            <w:tcW w:w="9882" w:type="dxa"/>
            <w:gridSpan w:val="4"/>
          </w:tcPr>
          <w:p w14:paraId="67F190AE" w14:textId="4D9A1931" w:rsidR="006F30AA" w:rsidRPr="006D5963" w:rsidRDefault="006F30AA" w:rsidP="001A2ED3">
            <w:pPr>
              <w:rPr>
                <w:rFonts w:ascii="Calibri" w:eastAsia="Roboto" w:hAnsi="Calibri" w:cs="Calibri"/>
                <w:b/>
                <w:bCs/>
              </w:rPr>
            </w:pPr>
            <w:r w:rsidRPr="006D5963">
              <w:rPr>
                <w:rFonts w:ascii="Calibri" w:eastAsia="Roboto" w:hAnsi="Calibri" w:cs="Calibri"/>
                <w:b/>
                <w:bCs/>
              </w:rPr>
              <w:t>R-values by distancing level</w:t>
            </w:r>
          </w:p>
        </w:tc>
      </w:tr>
      <w:tr w:rsidR="006F30AA" w:rsidRPr="006D5963" w14:paraId="154A4DDD" w14:textId="77777777" w:rsidTr="001A2ED3">
        <w:trPr>
          <w:trHeight w:val="267"/>
        </w:trPr>
        <w:tc>
          <w:tcPr>
            <w:tcW w:w="4405" w:type="dxa"/>
            <w:shd w:val="clear" w:color="auto" w:fill="auto"/>
          </w:tcPr>
          <w:p w14:paraId="27D5D9CC" w14:textId="5C9A324D" w:rsidR="006F30AA" w:rsidRPr="006D5963" w:rsidRDefault="006F30AA" w:rsidP="001A2ED3">
            <w:pPr>
              <w:rPr>
                <w:rFonts w:ascii="Calibri" w:eastAsia="Roboto" w:hAnsi="Calibri" w:cs="Calibri"/>
                <w:b/>
                <w:bCs/>
              </w:rPr>
            </w:pPr>
            <w:r w:rsidRPr="006D5963">
              <w:rPr>
                <w:rFonts w:ascii="Calibri" w:eastAsia="Roboto" w:hAnsi="Calibri" w:cs="Calibri"/>
                <w:b/>
                <w:bCs/>
              </w:rPr>
              <w:t>Distancing level (phase)</w:t>
            </w:r>
          </w:p>
        </w:tc>
        <w:tc>
          <w:tcPr>
            <w:tcW w:w="1350" w:type="dxa"/>
            <w:shd w:val="clear" w:color="auto" w:fill="auto"/>
          </w:tcPr>
          <w:p w14:paraId="52111F74" w14:textId="737DFC0C" w:rsidR="006F30AA" w:rsidRPr="006D5963" w:rsidRDefault="006F30AA" w:rsidP="001A2ED3">
            <w:pPr>
              <w:rPr>
                <w:rFonts w:ascii="Calibri" w:eastAsia="Roboto" w:hAnsi="Calibri" w:cs="Calibri"/>
                <w:b/>
                <w:bCs/>
              </w:rPr>
            </w:pPr>
            <w:r w:rsidRPr="006D5963">
              <w:rPr>
                <w:rFonts w:ascii="Calibri" w:eastAsia="Roboto" w:hAnsi="Calibri" w:cs="Calibri"/>
                <w:b/>
                <w:bCs/>
              </w:rPr>
              <w:t xml:space="preserve">Effective R value </w:t>
            </w:r>
          </w:p>
        </w:tc>
        <w:tc>
          <w:tcPr>
            <w:tcW w:w="1710" w:type="dxa"/>
          </w:tcPr>
          <w:p w14:paraId="75F095C1" w14:textId="03593162" w:rsidR="006F30AA" w:rsidRPr="006D5963" w:rsidRDefault="006F30AA" w:rsidP="001A2ED3">
            <w:pPr>
              <w:rPr>
                <w:rFonts w:ascii="Calibri" w:eastAsia="Roboto" w:hAnsi="Calibri" w:cs="Calibri"/>
                <w:b/>
                <w:bCs/>
              </w:rPr>
            </w:pPr>
            <w:r w:rsidRPr="006D5963">
              <w:rPr>
                <w:rFonts w:ascii="Calibri" w:eastAsia="Roboto" w:hAnsi="Calibri" w:cs="Calibri"/>
                <w:b/>
                <w:bCs/>
              </w:rPr>
              <w:t>Corresponding Beta value</w:t>
            </w:r>
            <w:r w:rsidR="001A2ED3" w:rsidRPr="006D5963">
              <w:rPr>
                <w:rStyle w:val="EndnoteReference"/>
                <w:rFonts w:ascii="Calibri" w:eastAsia="Roboto" w:hAnsi="Calibri" w:cs="Calibri"/>
                <w:b/>
                <w:bCs/>
              </w:rPr>
              <w:endnoteReference w:id="2"/>
            </w:r>
          </w:p>
        </w:tc>
        <w:tc>
          <w:tcPr>
            <w:tcW w:w="2417" w:type="dxa"/>
            <w:shd w:val="clear" w:color="auto" w:fill="auto"/>
          </w:tcPr>
          <w:p w14:paraId="29AE0D8B" w14:textId="3FBD002A" w:rsidR="006F30AA" w:rsidRPr="006D5963" w:rsidRDefault="00B85B2D" w:rsidP="001A2ED3">
            <w:pPr>
              <w:rPr>
                <w:rFonts w:ascii="Calibri" w:eastAsia="Roboto" w:hAnsi="Calibri" w:cs="Calibri"/>
                <w:b/>
                <w:bCs/>
              </w:rPr>
            </w:pPr>
            <w:r w:rsidRPr="006D5963">
              <w:rPr>
                <w:rFonts w:ascii="Calibri" w:eastAsia="Roboto" w:hAnsi="Calibri" w:cs="Calibri"/>
                <w:b/>
                <w:bCs/>
              </w:rPr>
              <w:t>Percentage reduction (relative to early event)</w:t>
            </w:r>
          </w:p>
        </w:tc>
      </w:tr>
      <w:tr w:rsidR="003168F3" w:rsidRPr="006D5963" w14:paraId="1BA1C267" w14:textId="77777777" w:rsidTr="001A2ED3">
        <w:trPr>
          <w:trHeight w:val="255"/>
        </w:trPr>
        <w:tc>
          <w:tcPr>
            <w:tcW w:w="4405" w:type="dxa"/>
            <w:shd w:val="clear" w:color="auto" w:fill="auto"/>
          </w:tcPr>
          <w:p w14:paraId="4FEC3447" w14:textId="2FBF07B9" w:rsidR="003168F3" w:rsidRPr="006D5963" w:rsidRDefault="003168F3" w:rsidP="003168F3">
            <w:pPr>
              <w:rPr>
                <w:rFonts w:ascii="Calibri" w:eastAsia="Roboto" w:hAnsi="Calibri" w:cs="Calibri"/>
              </w:rPr>
            </w:pPr>
            <w:r w:rsidRPr="006D5963">
              <w:rPr>
                <w:rFonts w:ascii="Calibri" w:eastAsia="Roboto" w:hAnsi="Calibri" w:cs="Calibri"/>
              </w:rPr>
              <w:t xml:space="preserve">Early event (prior to any policy interventions) </w:t>
            </w:r>
          </w:p>
        </w:tc>
        <w:tc>
          <w:tcPr>
            <w:tcW w:w="1350" w:type="dxa"/>
            <w:shd w:val="clear" w:color="auto" w:fill="auto"/>
          </w:tcPr>
          <w:p w14:paraId="339E72DE" w14:textId="683F7E0F" w:rsidR="003168F3" w:rsidRPr="006D5963" w:rsidRDefault="003168F3" w:rsidP="005E0812">
            <w:pPr>
              <w:jc w:val="right"/>
              <w:rPr>
                <w:rFonts w:ascii="Calibri" w:eastAsia="Roboto" w:hAnsi="Calibri" w:cs="Calibri"/>
              </w:rPr>
            </w:pPr>
            <w:r w:rsidRPr="006D5963">
              <w:rPr>
                <w:rFonts w:ascii="Calibri" w:eastAsia="Roboto" w:hAnsi="Calibri" w:cs="Calibri"/>
              </w:rPr>
              <w:t>2.</w:t>
            </w:r>
            <w:r w:rsidR="00F23FD5">
              <w:rPr>
                <w:rFonts w:ascii="Calibri" w:eastAsia="Roboto" w:hAnsi="Calibri" w:cs="Calibri"/>
              </w:rPr>
              <w:t>52</w:t>
            </w:r>
          </w:p>
        </w:tc>
        <w:tc>
          <w:tcPr>
            <w:tcW w:w="1710" w:type="dxa"/>
          </w:tcPr>
          <w:p w14:paraId="60A977C7" w14:textId="23E912B7" w:rsidR="003168F3" w:rsidRPr="006D5963" w:rsidRDefault="003168F3" w:rsidP="005E0812">
            <w:pPr>
              <w:jc w:val="right"/>
              <w:rPr>
                <w:rFonts w:ascii="Calibri" w:eastAsia="Roboto" w:hAnsi="Calibri" w:cs="Calibri"/>
              </w:rPr>
            </w:pPr>
            <w:r w:rsidRPr="006D5963">
              <w:rPr>
                <w:rFonts w:ascii="Calibri" w:eastAsia="Roboto" w:hAnsi="Calibri" w:cs="Calibri"/>
              </w:rPr>
              <w:t>.4</w:t>
            </w:r>
          </w:p>
        </w:tc>
        <w:tc>
          <w:tcPr>
            <w:tcW w:w="2417" w:type="dxa"/>
            <w:shd w:val="clear" w:color="auto" w:fill="auto"/>
          </w:tcPr>
          <w:p w14:paraId="6064F1EC" w14:textId="3877F2DF" w:rsidR="003168F3" w:rsidRPr="006D5963" w:rsidRDefault="00B85B2D" w:rsidP="005E0812">
            <w:pPr>
              <w:jc w:val="center"/>
              <w:rPr>
                <w:rFonts w:ascii="Calibri" w:eastAsia="Roboto" w:hAnsi="Calibri" w:cs="Calibri"/>
              </w:rPr>
            </w:pPr>
            <w:r w:rsidRPr="006D5963">
              <w:rPr>
                <w:rFonts w:ascii="Calibri" w:eastAsia="Roboto" w:hAnsi="Calibri" w:cs="Calibri"/>
              </w:rPr>
              <w:t>N/A</w:t>
            </w:r>
          </w:p>
        </w:tc>
      </w:tr>
      <w:tr w:rsidR="003168F3" w:rsidRPr="006D5963" w14:paraId="119DCD68" w14:textId="77777777" w:rsidTr="001A2ED3">
        <w:trPr>
          <w:trHeight w:val="255"/>
        </w:trPr>
        <w:tc>
          <w:tcPr>
            <w:tcW w:w="4405" w:type="dxa"/>
            <w:shd w:val="clear" w:color="auto" w:fill="auto"/>
          </w:tcPr>
          <w:p w14:paraId="4F1C879B" w14:textId="1C73465E" w:rsidR="003168F3" w:rsidRPr="006D5963" w:rsidRDefault="003168F3" w:rsidP="003168F3">
            <w:pPr>
              <w:rPr>
                <w:rFonts w:ascii="Calibri" w:eastAsia="Roboto" w:hAnsi="Calibri" w:cs="Calibri"/>
              </w:rPr>
            </w:pPr>
            <w:r w:rsidRPr="006D5963">
              <w:rPr>
                <w:rFonts w:ascii="Calibri" w:eastAsia="Roboto" w:hAnsi="Calibri" w:cs="Calibri"/>
              </w:rPr>
              <w:t>Lockdown</w:t>
            </w:r>
            <w:r w:rsidR="00FD6C92" w:rsidRPr="006D5963">
              <w:rPr>
                <w:rFonts w:ascii="Calibri" w:eastAsia="Roboto" w:hAnsi="Calibri" w:cs="Calibri"/>
              </w:rPr>
              <w:t xml:space="preserve"> (Phase I)</w:t>
            </w:r>
          </w:p>
        </w:tc>
        <w:tc>
          <w:tcPr>
            <w:tcW w:w="1350" w:type="dxa"/>
            <w:shd w:val="clear" w:color="auto" w:fill="auto"/>
          </w:tcPr>
          <w:p w14:paraId="148B1E40" w14:textId="3F7FAAC8"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79</w:t>
            </w:r>
          </w:p>
        </w:tc>
        <w:tc>
          <w:tcPr>
            <w:tcW w:w="1710" w:type="dxa"/>
          </w:tcPr>
          <w:p w14:paraId="05AF85A0" w14:textId="455C6C09" w:rsidR="003168F3" w:rsidRPr="006D5963" w:rsidRDefault="003168F3" w:rsidP="005E0812">
            <w:pPr>
              <w:jc w:val="right"/>
              <w:rPr>
                <w:rFonts w:ascii="Calibri" w:eastAsia="Roboto" w:hAnsi="Calibri" w:cs="Calibri"/>
              </w:rPr>
            </w:pPr>
            <w:r w:rsidRPr="006D5963">
              <w:rPr>
                <w:rFonts w:ascii="Calibri" w:eastAsia="Roboto" w:hAnsi="Calibri" w:cs="Calibri"/>
              </w:rPr>
              <w:t>.1</w:t>
            </w:r>
            <w:r w:rsidR="00C1794F">
              <w:rPr>
                <w:rFonts w:ascii="Calibri" w:eastAsia="Roboto" w:hAnsi="Calibri" w:cs="Calibri"/>
              </w:rPr>
              <w:t>1</w:t>
            </w:r>
          </w:p>
        </w:tc>
        <w:tc>
          <w:tcPr>
            <w:tcW w:w="2417" w:type="dxa"/>
            <w:shd w:val="clear" w:color="auto" w:fill="auto"/>
          </w:tcPr>
          <w:p w14:paraId="2DB8478E" w14:textId="696EE873"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7</w:t>
            </w:r>
            <w:r w:rsidRPr="006D5963">
              <w:rPr>
                <w:rFonts w:ascii="Calibri" w:eastAsia="Roboto" w:hAnsi="Calibri" w:cs="Calibri"/>
              </w:rPr>
              <w:t>%</w:t>
            </w:r>
          </w:p>
        </w:tc>
      </w:tr>
      <w:tr w:rsidR="003168F3" w:rsidRPr="006D5963" w14:paraId="5E2EF868" w14:textId="77777777" w:rsidTr="001A2ED3">
        <w:trPr>
          <w:trHeight w:val="255"/>
        </w:trPr>
        <w:tc>
          <w:tcPr>
            <w:tcW w:w="4405" w:type="dxa"/>
            <w:shd w:val="clear" w:color="auto" w:fill="auto"/>
          </w:tcPr>
          <w:p w14:paraId="6DDDD8CF" w14:textId="2D57D50C" w:rsidR="003168F3" w:rsidRPr="006D5963" w:rsidRDefault="003168F3" w:rsidP="003168F3">
            <w:pPr>
              <w:rPr>
                <w:rFonts w:ascii="Calibri" w:eastAsia="Roboto" w:hAnsi="Calibri" w:cs="Calibri"/>
              </w:rPr>
            </w:pPr>
            <w:r w:rsidRPr="006D5963">
              <w:rPr>
                <w:rFonts w:ascii="Calibri" w:eastAsia="Roboto" w:hAnsi="Calibri" w:cs="Calibri"/>
              </w:rPr>
              <w:t>Stay-at-home</w:t>
            </w:r>
            <w:r w:rsidR="00FD6C92" w:rsidRPr="006D5963">
              <w:rPr>
                <w:rFonts w:ascii="Calibri" w:eastAsia="Roboto" w:hAnsi="Calibri" w:cs="Calibri"/>
              </w:rPr>
              <w:t xml:space="preserve"> (Phase II)</w:t>
            </w:r>
          </w:p>
        </w:tc>
        <w:tc>
          <w:tcPr>
            <w:tcW w:w="1350" w:type="dxa"/>
            <w:shd w:val="clear" w:color="auto" w:fill="auto"/>
          </w:tcPr>
          <w:p w14:paraId="72D368B8" w14:textId="4EF8E3C7" w:rsidR="003168F3" w:rsidRPr="006D5963" w:rsidRDefault="00B85B2D" w:rsidP="005E0812">
            <w:pPr>
              <w:jc w:val="right"/>
              <w:rPr>
                <w:rFonts w:ascii="Calibri" w:eastAsia="Roboto" w:hAnsi="Calibri" w:cs="Calibri"/>
              </w:rPr>
            </w:pPr>
            <w:r w:rsidRPr="006D5963">
              <w:rPr>
                <w:rFonts w:ascii="Calibri" w:eastAsia="Roboto" w:hAnsi="Calibri" w:cs="Calibri"/>
              </w:rPr>
              <w:t>0.</w:t>
            </w:r>
            <w:r w:rsidR="00975A39">
              <w:rPr>
                <w:rFonts w:ascii="Calibri" w:eastAsia="Roboto" w:hAnsi="Calibri" w:cs="Calibri"/>
              </w:rPr>
              <w:t>9</w:t>
            </w:r>
          </w:p>
        </w:tc>
        <w:tc>
          <w:tcPr>
            <w:tcW w:w="1710" w:type="dxa"/>
          </w:tcPr>
          <w:p w14:paraId="33654DDC" w14:textId="3D4718CB"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3</w:t>
            </w:r>
          </w:p>
        </w:tc>
        <w:tc>
          <w:tcPr>
            <w:tcW w:w="2417" w:type="dxa"/>
            <w:shd w:val="clear" w:color="auto" w:fill="auto"/>
          </w:tcPr>
          <w:p w14:paraId="5068C3DE" w14:textId="2FE7ECEA" w:rsidR="003168F3" w:rsidRPr="006D5963" w:rsidRDefault="00B85B2D" w:rsidP="005E0812">
            <w:pPr>
              <w:jc w:val="center"/>
              <w:rPr>
                <w:rFonts w:ascii="Calibri" w:eastAsia="Roboto" w:hAnsi="Calibri" w:cs="Calibri"/>
              </w:rPr>
            </w:pPr>
            <w:r w:rsidRPr="006D5963">
              <w:rPr>
                <w:rFonts w:ascii="Calibri" w:eastAsia="Roboto" w:hAnsi="Calibri" w:cs="Calibri"/>
              </w:rPr>
              <w:t>6</w:t>
            </w:r>
            <w:r w:rsidR="00F23FD5">
              <w:rPr>
                <w:rFonts w:ascii="Calibri" w:eastAsia="Roboto" w:hAnsi="Calibri" w:cs="Calibri"/>
              </w:rPr>
              <w:t>2</w:t>
            </w:r>
            <w:r w:rsidRPr="006D5963">
              <w:rPr>
                <w:rFonts w:ascii="Calibri" w:eastAsia="Roboto" w:hAnsi="Calibri" w:cs="Calibri"/>
              </w:rPr>
              <w:t>%</w:t>
            </w:r>
          </w:p>
        </w:tc>
      </w:tr>
      <w:tr w:rsidR="003168F3" w:rsidRPr="006D5963" w14:paraId="2AA73715" w14:textId="77777777" w:rsidTr="001A2ED3">
        <w:trPr>
          <w:trHeight w:val="255"/>
        </w:trPr>
        <w:tc>
          <w:tcPr>
            <w:tcW w:w="4405" w:type="dxa"/>
            <w:shd w:val="clear" w:color="auto" w:fill="auto"/>
          </w:tcPr>
          <w:p w14:paraId="4AFCA90A" w14:textId="532388DD" w:rsidR="003168F3" w:rsidRPr="006D5963" w:rsidRDefault="003168F3" w:rsidP="003168F3">
            <w:pPr>
              <w:rPr>
                <w:rFonts w:ascii="Calibri" w:eastAsia="Roboto" w:hAnsi="Calibri" w:cs="Calibri"/>
              </w:rPr>
            </w:pPr>
            <w:r w:rsidRPr="006D5963">
              <w:rPr>
                <w:rFonts w:ascii="Calibri" w:eastAsia="Roboto" w:hAnsi="Calibri" w:cs="Calibri"/>
              </w:rPr>
              <w:t>Safer-at-home</w:t>
            </w:r>
            <w:r w:rsidR="00FD6C92" w:rsidRPr="006D5963">
              <w:rPr>
                <w:rFonts w:ascii="Calibri" w:eastAsia="Roboto" w:hAnsi="Calibri" w:cs="Calibri"/>
              </w:rPr>
              <w:t xml:space="preserve"> (Phase III)</w:t>
            </w:r>
          </w:p>
        </w:tc>
        <w:tc>
          <w:tcPr>
            <w:tcW w:w="1350" w:type="dxa"/>
            <w:shd w:val="clear" w:color="auto" w:fill="auto"/>
          </w:tcPr>
          <w:p w14:paraId="59EDB6C1" w14:textId="6B8EF2DE" w:rsidR="003168F3" w:rsidRPr="006D5963" w:rsidRDefault="00EA71AE" w:rsidP="005E0812">
            <w:pPr>
              <w:jc w:val="right"/>
              <w:rPr>
                <w:rFonts w:ascii="Calibri" w:eastAsia="Roboto" w:hAnsi="Calibri" w:cs="Calibri"/>
              </w:rPr>
            </w:pPr>
            <w:r w:rsidRPr="006D5963">
              <w:rPr>
                <w:rFonts w:ascii="Calibri" w:eastAsia="Roboto" w:hAnsi="Calibri" w:cs="Calibri"/>
              </w:rPr>
              <w:t>1.2</w:t>
            </w:r>
            <w:r w:rsidR="00975A39">
              <w:rPr>
                <w:rFonts w:ascii="Calibri" w:eastAsia="Roboto" w:hAnsi="Calibri" w:cs="Calibri"/>
              </w:rPr>
              <w:t>1</w:t>
            </w:r>
          </w:p>
        </w:tc>
        <w:tc>
          <w:tcPr>
            <w:tcW w:w="1710" w:type="dxa"/>
          </w:tcPr>
          <w:p w14:paraId="0F88E6F4" w14:textId="660827A8" w:rsidR="003168F3" w:rsidRPr="006D5963" w:rsidRDefault="003168F3" w:rsidP="005E0812">
            <w:pPr>
              <w:jc w:val="right"/>
              <w:rPr>
                <w:rFonts w:ascii="Calibri" w:eastAsia="Roboto" w:hAnsi="Calibri" w:cs="Calibri"/>
              </w:rPr>
            </w:pPr>
            <w:r w:rsidRPr="006D5963">
              <w:rPr>
                <w:rFonts w:ascii="Calibri" w:eastAsia="Roboto" w:hAnsi="Calibri" w:cs="Calibri"/>
              </w:rPr>
              <w:t>0.1</w:t>
            </w:r>
            <w:r w:rsidR="00C1794F">
              <w:rPr>
                <w:rFonts w:ascii="Calibri" w:eastAsia="Roboto" w:hAnsi="Calibri" w:cs="Calibri"/>
              </w:rPr>
              <w:t>8</w:t>
            </w:r>
          </w:p>
        </w:tc>
        <w:tc>
          <w:tcPr>
            <w:tcW w:w="2417" w:type="dxa"/>
            <w:shd w:val="clear" w:color="auto" w:fill="auto"/>
          </w:tcPr>
          <w:p w14:paraId="1210D424" w14:textId="7F5E4A43" w:rsidR="003168F3" w:rsidRPr="006D5963" w:rsidRDefault="00F23FD5" w:rsidP="005E0812">
            <w:pPr>
              <w:jc w:val="center"/>
              <w:rPr>
                <w:rFonts w:ascii="Calibri" w:eastAsia="Roboto" w:hAnsi="Calibri" w:cs="Calibri"/>
              </w:rPr>
            </w:pPr>
            <w:r>
              <w:rPr>
                <w:rFonts w:ascii="Calibri" w:eastAsia="Roboto" w:hAnsi="Calibri" w:cs="Calibri"/>
              </w:rPr>
              <w:t>50</w:t>
            </w:r>
            <w:r w:rsidR="00EA71AE" w:rsidRPr="006D5963">
              <w:rPr>
                <w:rFonts w:ascii="Calibri" w:eastAsia="Roboto" w:hAnsi="Calibri" w:cs="Calibri"/>
              </w:rPr>
              <w:t>%</w:t>
            </w:r>
          </w:p>
        </w:tc>
      </w:tr>
      <w:tr w:rsidR="003168F3" w:rsidRPr="006D5963" w14:paraId="153C9B64" w14:textId="77777777" w:rsidTr="001A2ED3">
        <w:trPr>
          <w:trHeight w:val="305"/>
        </w:trPr>
        <w:tc>
          <w:tcPr>
            <w:tcW w:w="4405" w:type="dxa"/>
            <w:shd w:val="clear" w:color="auto" w:fill="auto"/>
          </w:tcPr>
          <w:p w14:paraId="6BF8D779" w14:textId="59197267" w:rsidR="003168F3" w:rsidRPr="006D5963" w:rsidRDefault="0009110C" w:rsidP="003168F3">
            <w:pPr>
              <w:rPr>
                <w:rFonts w:ascii="Calibri" w:eastAsia="Roboto" w:hAnsi="Calibri" w:cs="Calibri"/>
              </w:rPr>
            </w:pPr>
            <w:r>
              <w:rPr>
                <w:rFonts w:ascii="Calibri" w:eastAsia="Roboto" w:hAnsi="Calibri" w:cs="Calibri"/>
              </w:rPr>
              <w:t xml:space="preserve">Partially open </w:t>
            </w:r>
            <w:r w:rsidR="00FD6C92" w:rsidRPr="006D5963">
              <w:rPr>
                <w:rFonts w:ascii="Calibri" w:eastAsia="Roboto" w:hAnsi="Calibri" w:cs="Calibri"/>
              </w:rPr>
              <w:t>(Phase IV)</w:t>
            </w:r>
          </w:p>
        </w:tc>
        <w:tc>
          <w:tcPr>
            <w:tcW w:w="1350" w:type="dxa"/>
            <w:shd w:val="clear" w:color="auto" w:fill="auto"/>
          </w:tcPr>
          <w:p w14:paraId="446F3BA9" w14:textId="4046CC49" w:rsidR="003168F3" w:rsidRPr="006D5963" w:rsidRDefault="00EA71AE" w:rsidP="005E0812">
            <w:pPr>
              <w:jc w:val="right"/>
              <w:rPr>
                <w:rFonts w:ascii="Calibri" w:eastAsia="Roboto" w:hAnsi="Calibri" w:cs="Calibri"/>
              </w:rPr>
            </w:pPr>
            <w:r w:rsidRPr="006D5963">
              <w:rPr>
                <w:rFonts w:ascii="Calibri" w:eastAsia="Roboto" w:hAnsi="Calibri" w:cs="Calibri"/>
              </w:rPr>
              <w:t>1.</w:t>
            </w:r>
            <w:r w:rsidR="000B7407">
              <w:rPr>
                <w:rFonts w:ascii="Calibri" w:eastAsia="Roboto" w:hAnsi="Calibri" w:cs="Calibri"/>
              </w:rPr>
              <w:t>5</w:t>
            </w:r>
          </w:p>
        </w:tc>
        <w:tc>
          <w:tcPr>
            <w:tcW w:w="1710" w:type="dxa"/>
          </w:tcPr>
          <w:p w14:paraId="7A50A239" w14:textId="7717D173" w:rsidR="003168F3" w:rsidRPr="006D5963" w:rsidRDefault="003168F3" w:rsidP="005E0812">
            <w:pPr>
              <w:jc w:val="right"/>
              <w:rPr>
                <w:rFonts w:ascii="Calibri" w:eastAsia="Roboto" w:hAnsi="Calibri" w:cs="Calibri"/>
              </w:rPr>
            </w:pPr>
            <w:r w:rsidRPr="006D5963">
              <w:rPr>
                <w:rFonts w:ascii="Calibri" w:eastAsia="Roboto" w:hAnsi="Calibri" w:cs="Calibri"/>
              </w:rPr>
              <w:t>0.2</w:t>
            </w:r>
            <w:r w:rsidR="00C1794F">
              <w:rPr>
                <w:rFonts w:ascii="Calibri" w:eastAsia="Roboto" w:hAnsi="Calibri" w:cs="Calibri"/>
              </w:rPr>
              <w:t>3</w:t>
            </w:r>
          </w:p>
        </w:tc>
        <w:tc>
          <w:tcPr>
            <w:tcW w:w="2417" w:type="dxa"/>
            <w:shd w:val="clear" w:color="auto" w:fill="auto"/>
          </w:tcPr>
          <w:p w14:paraId="026C7120" w14:textId="67CB2D2C" w:rsidR="003168F3" w:rsidRPr="006D5963" w:rsidRDefault="00EA71AE" w:rsidP="005E0812">
            <w:pPr>
              <w:jc w:val="center"/>
              <w:rPr>
                <w:rFonts w:ascii="Calibri" w:eastAsia="Roboto" w:hAnsi="Calibri" w:cs="Calibri"/>
              </w:rPr>
            </w:pPr>
            <w:r w:rsidRPr="006D5963">
              <w:rPr>
                <w:rFonts w:ascii="Calibri" w:eastAsia="Roboto" w:hAnsi="Calibri" w:cs="Calibri"/>
              </w:rPr>
              <w:t>2</w:t>
            </w:r>
            <w:r w:rsidR="00F23FD5">
              <w:rPr>
                <w:rFonts w:ascii="Calibri" w:eastAsia="Roboto" w:hAnsi="Calibri" w:cs="Calibri"/>
              </w:rPr>
              <w:t>7</w:t>
            </w:r>
            <w:r w:rsidRPr="006D5963">
              <w:rPr>
                <w:rFonts w:ascii="Calibri" w:eastAsia="Roboto" w:hAnsi="Calibri" w:cs="Calibri"/>
              </w:rPr>
              <w:t>%</w:t>
            </w:r>
          </w:p>
        </w:tc>
      </w:tr>
      <w:tr w:rsidR="006A12D5" w:rsidRPr="006D5963" w14:paraId="2DA9C50E" w14:textId="77777777" w:rsidTr="001A2ED3">
        <w:trPr>
          <w:trHeight w:val="305"/>
        </w:trPr>
        <w:tc>
          <w:tcPr>
            <w:tcW w:w="4405" w:type="dxa"/>
            <w:shd w:val="clear" w:color="auto" w:fill="auto"/>
          </w:tcPr>
          <w:p w14:paraId="2CB681BB" w14:textId="470215E6" w:rsidR="006A12D5" w:rsidRPr="006D5963" w:rsidRDefault="0009110C" w:rsidP="003168F3">
            <w:pPr>
              <w:rPr>
                <w:rFonts w:ascii="Calibri" w:eastAsia="Roboto" w:hAnsi="Calibri" w:cs="Calibri"/>
              </w:rPr>
            </w:pPr>
            <w:r>
              <w:rPr>
                <w:rFonts w:ascii="Calibri" w:eastAsia="Roboto" w:hAnsi="Calibri" w:cs="Calibri"/>
              </w:rPr>
              <w:t>Open</w:t>
            </w:r>
            <w:r w:rsidR="006A12D5">
              <w:rPr>
                <w:rFonts w:ascii="Calibri" w:eastAsia="Roboto" w:hAnsi="Calibri" w:cs="Calibri"/>
              </w:rPr>
              <w:t xml:space="preserve"> </w:t>
            </w:r>
          </w:p>
        </w:tc>
        <w:tc>
          <w:tcPr>
            <w:tcW w:w="1350" w:type="dxa"/>
            <w:shd w:val="clear" w:color="auto" w:fill="auto"/>
          </w:tcPr>
          <w:p w14:paraId="709BBA72" w14:textId="75B26728" w:rsidR="006A12D5" w:rsidRPr="006D5963" w:rsidRDefault="000B7407" w:rsidP="005E0812">
            <w:pPr>
              <w:jc w:val="right"/>
              <w:rPr>
                <w:rFonts w:ascii="Calibri" w:eastAsia="Roboto" w:hAnsi="Calibri" w:cs="Calibri"/>
              </w:rPr>
            </w:pPr>
            <w:r>
              <w:rPr>
                <w:rFonts w:ascii="Calibri" w:eastAsia="Roboto" w:hAnsi="Calibri" w:cs="Calibri"/>
              </w:rPr>
              <w:t>1.8</w:t>
            </w:r>
          </w:p>
        </w:tc>
        <w:tc>
          <w:tcPr>
            <w:tcW w:w="1710" w:type="dxa"/>
          </w:tcPr>
          <w:p w14:paraId="214CAD9D" w14:textId="451E6E85" w:rsidR="006A12D5" w:rsidRPr="006D5963" w:rsidRDefault="00C1794F" w:rsidP="00304B1A">
            <w:pPr>
              <w:jc w:val="right"/>
              <w:rPr>
                <w:rFonts w:ascii="Calibri" w:eastAsia="Roboto" w:hAnsi="Calibri" w:cs="Calibri"/>
              </w:rPr>
            </w:pPr>
            <w:r>
              <w:rPr>
                <w:rFonts w:ascii="Calibri" w:eastAsia="Roboto" w:hAnsi="Calibri" w:cs="Calibri"/>
              </w:rPr>
              <w:t>0.28</w:t>
            </w:r>
          </w:p>
        </w:tc>
        <w:tc>
          <w:tcPr>
            <w:tcW w:w="2417" w:type="dxa"/>
            <w:shd w:val="clear" w:color="auto" w:fill="auto"/>
          </w:tcPr>
          <w:p w14:paraId="15AD1FCD" w14:textId="713CB9D4" w:rsidR="006A12D5" w:rsidRPr="006D5963" w:rsidRDefault="00304B1A" w:rsidP="005E0812">
            <w:pPr>
              <w:jc w:val="center"/>
              <w:rPr>
                <w:rFonts w:ascii="Calibri" w:eastAsia="Roboto" w:hAnsi="Calibri" w:cs="Calibri"/>
              </w:rPr>
            </w:pPr>
            <w:r w:rsidRPr="006D5963">
              <w:rPr>
                <w:rFonts w:ascii="Calibri" w:eastAsia="Roboto" w:hAnsi="Calibri" w:cs="Calibri"/>
              </w:rPr>
              <w:t>N/A</w:t>
            </w:r>
          </w:p>
        </w:tc>
      </w:tr>
    </w:tbl>
    <w:p w14:paraId="42BCED18" w14:textId="64E07CF2" w:rsidR="006F30AA" w:rsidRPr="006D5963" w:rsidRDefault="006F30AA" w:rsidP="00815055">
      <w:pPr>
        <w:rPr>
          <w:rFonts w:ascii="Calibri" w:hAnsi="Calibri" w:cs="Calibri"/>
        </w:rPr>
      </w:pPr>
    </w:p>
    <w:p w14:paraId="132637D8" w14:textId="1B6D1A31" w:rsidR="00714246" w:rsidRDefault="00585559">
      <w:pPr>
        <w:rPr>
          <w:rFonts w:ascii="Calibri" w:hAnsi="Calibri" w:cs="Calibri"/>
        </w:rPr>
      </w:pPr>
      <w:r w:rsidRPr="006D5963">
        <w:rPr>
          <w:rFonts w:ascii="Calibri" w:hAnsi="Calibri" w:cs="Calibri"/>
        </w:rPr>
        <w:t>The following parameters are drawn from the best available clinical information for COVID-19, and effects of non-pharmaceutical interventions manifested through policies, in order to populate the model.</w:t>
      </w:r>
    </w:p>
    <w:p w14:paraId="439279E8" w14:textId="77777777" w:rsidR="00887AB4" w:rsidRPr="006D5963" w:rsidRDefault="00887AB4">
      <w:pPr>
        <w:rPr>
          <w:rFonts w:ascii="Calibri" w:hAnsi="Calibri" w:cs="Calibri"/>
        </w:rPr>
      </w:pPr>
    </w:p>
    <w:p w14:paraId="3CC6FBCD" w14:textId="77777777" w:rsidR="0039736C" w:rsidRPr="00634697" w:rsidRDefault="0039736C" w:rsidP="0039736C">
      <w:pPr>
        <w:rPr>
          <w:rFonts w:ascii="Calibri" w:eastAsia="Roboto" w:hAnsi="Calibri" w:cs="Calibri"/>
        </w:rPr>
      </w:pPr>
    </w:p>
    <w:tbl>
      <w:tblPr>
        <w:tblW w:w="99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05"/>
        <w:gridCol w:w="3600"/>
        <w:gridCol w:w="3780"/>
      </w:tblGrid>
      <w:tr w:rsidR="00A15937" w:rsidRPr="006D5963" w14:paraId="1A5B3A31" w14:textId="77777777" w:rsidTr="00A15937">
        <w:trPr>
          <w:trHeight w:val="267"/>
        </w:trPr>
        <w:tc>
          <w:tcPr>
            <w:tcW w:w="9985" w:type="dxa"/>
            <w:gridSpan w:val="3"/>
            <w:shd w:val="clear" w:color="auto" w:fill="auto"/>
          </w:tcPr>
          <w:p w14:paraId="59D9FA11" w14:textId="31AF8307" w:rsidR="00A15937" w:rsidRPr="006D5963" w:rsidRDefault="00A15937" w:rsidP="00A15937">
            <w:pPr>
              <w:rPr>
                <w:rFonts w:ascii="Calibri" w:eastAsia="Roboto" w:hAnsi="Calibri" w:cs="Calibri"/>
              </w:rPr>
            </w:pPr>
            <w:r>
              <w:rPr>
                <w:rFonts w:ascii="Calibri" w:eastAsia="Roboto" w:hAnsi="Calibri" w:cs="Calibri"/>
                <w:b/>
                <w:bCs/>
              </w:rPr>
              <w:t>Model Parameters</w:t>
            </w:r>
          </w:p>
        </w:tc>
      </w:tr>
      <w:tr w:rsidR="00A15937" w:rsidRPr="006D5963" w14:paraId="387FF878" w14:textId="77777777" w:rsidTr="00D77EF9">
        <w:trPr>
          <w:trHeight w:val="267"/>
        </w:trPr>
        <w:tc>
          <w:tcPr>
            <w:tcW w:w="2605" w:type="dxa"/>
            <w:shd w:val="clear" w:color="auto" w:fill="auto"/>
          </w:tcPr>
          <w:p w14:paraId="38B6C98E" w14:textId="615226D2" w:rsidR="00A15937" w:rsidRPr="006D5963" w:rsidRDefault="00A15937" w:rsidP="00A15937">
            <w:pPr>
              <w:rPr>
                <w:rFonts w:ascii="Calibri" w:eastAsia="Roboto" w:hAnsi="Calibri" w:cs="Calibri"/>
              </w:rPr>
            </w:pPr>
            <w:r w:rsidRPr="006D5963">
              <w:rPr>
                <w:rFonts w:ascii="Calibri" w:eastAsia="Roboto" w:hAnsi="Calibri" w:cs="Calibri"/>
              </w:rPr>
              <w:t xml:space="preserve">Parameter </w:t>
            </w:r>
          </w:p>
        </w:tc>
        <w:tc>
          <w:tcPr>
            <w:tcW w:w="3600" w:type="dxa"/>
            <w:shd w:val="clear" w:color="auto" w:fill="auto"/>
          </w:tcPr>
          <w:p w14:paraId="575F1D82" w14:textId="27A8236D" w:rsidR="00A15937" w:rsidRPr="006D5963" w:rsidRDefault="00A15937" w:rsidP="00A15937">
            <w:pPr>
              <w:rPr>
                <w:rFonts w:ascii="Calibri" w:eastAsia="Roboto" w:hAnsi="Calibri" w:cs="Calibri"/>
              </w:rPr>
            </w:pPr>
            <w:r w:rsidRPr="006D5963">
              <w:rPr>
                <w:rFonts w:ascii="Calibri" w:eastAsia="Roboto" w:hAnsi="Calibri" w:cs="Calibri"/>
              </w:rPr>
              <w:t>Description</w:t>
            </w:r>
            <w:r w:rsidRPr="00634697">
              <w:rPr>
                <w:rFonts w:ascii="Calibri" w:eastAsia="Roboto" w:hAnsi="Calibri" w:cs="Calibri"/>
              </w:rPr>
              <w:t>, as used in model</w:t>
            </w:r>
          </w:p>
        </w:tc>
        <w:tc>
          <w:tcPr>
            <w:tcW w:w="3780" w:type="dxa"/>
          </w:tcPr>
          <w:p w14:paraId="6945EC0B" w14:textId="48A50C4B" w:rsidR="00A15937" w:rsidRPr="006D5963" w:rsidRDefault="00A15937" w:rsidP="00A15937">
            <w:pPr>
              <w:rPr>
                <w:rFonts w:ascii="Calibri" w:eastAsia="Roboto" w:hAnsi="Calibri" w:cs="Calibri"/>
              </w:rPr>
            </w:pPr>
            <w:r w:rsidRPr="006D5963">
              <w:rPr>
                <w:rFonts w:ascii="Calibri" w:eastAsia="Roboto" w:hAnsi="Calibri" w:cs="Calibri"/>
              </w:rPr>
              <w:t>Value(s)</w:t>
            </w:r>
          </w:p>
        </w:tc>
      </w:tr>
      <w:tr w:rsidR="00A15937" w:rsidRPr="006D5963" w14:paraId="4C2EB1AA" w14:textId="77777777" w:rsidTr="00D77EF9">
        <w:trPr>
          <w:trHeight w:val="255"/>
        </w:trPr>
        <w:tc>
          <w:tcPr>
            <w:tcW w:w="2605" w:type="dxa"/>
            <w:shd w:val="clear" w:color="auto" w:fill="auto"/>
          </w:tcPr>
          <w:p w14:paraId="23FAA907" w14:textId="10D59A0D" w:rsidR="00A15937" w:rsidRPr="006D5963" w:rsidRDefault="00A15937" w:rsidP="00A15937">
            <w:pPr>
              <w:rPr>
                <w:rFonts w:ascii="Calibri" w:eastAsia="Roboto" w:hAnsi="Calibri" w:cs="Calibri"/>
              </w:rPr>
            </w:pPr>
            <w:r w:rsidRPr="00634697">
              <w:rPr>
                <w:rFonts w:ascii="Calibri" w:eastAsia="Roboto" w:hAnsi="Calibri" w:cs="Calibri"/>
              </w:rPr>
              <w:t>Transmission rate (non-hospitalized)</w:t>
            </w:r>
          </w:p>
        </w:tc>
        <w:tc>
          <w:tcPr>
            <w:tcW w:w="3600" w:type="dxa"/>
            <w:shd w:val="clear" w:color="auto" w:fill="auto"/>
          </w:tcPr>
          <w:p w14:paraId="62333221" w14:textId="775101CC" w:rsidR="00A15937" w:rsidRPr="006D5963" w:rsidRDefault="00A15937" w:rsidP="00A15937">
            <w:pPr>
              <w:rPr>
                <w:rFonts w:ascii="Calibri" w:eastAsia="Roboto" w:hAnsi="Calibri" w:cs="Calibri"/>
              </w:rPr>
            </w:pPr>
            <w:r w:rsidRPr="006D5963">
              <w:rPr>
                <w:rFonts w:ascii="Calibri" w:eastAsia="Roboto" w:hAnsi="Calibri" w:cs="Calibri"/>
              </w:rPr>
              <w:t>Rate at which susceptible individuals are infected, which is dependent upon distancing level resulting from policies in place</w:t>
            </w:r>
          </w:p>
        </w:tc>
        <w:tc>
          <w:tcPr>
            <w:tcW w:w="3780" w:type="dxa"/>
          </w:tcPr>
          <w:p w14:paraId="5DC0848D" w14:textId="582C4E9C" w:rsidR="00A15937" w:rsidRPr="00634697" w:rsidRDefault="00A15937" w:rsidP="00A15937">
            <w:pPr>
              <w:rPr>
                <w:rFonts w:ascii="Calibri" w:hAnsi="Calibri" w:cs="Calibri"/>
              </w:rPr>
            </w:pPr>
            <w:r w:rsidRPr="006D5963">
              <w:rPr>
                <w:rFonts w:ascii="Calibri" w:eastAsia="Roboto" w:hAnsi="Calibri" w:cs="Calibri"/>
              </w:rPr>
              <w:t>Based on distancing level:</w:t>
            </w:r>
          </w:p>
          <w:p w14:paraId="4F3F80E0" w14:textId="36D091DC" w:rsidR="00A15937" w:rsidRPr="00634697" w:rsidRDefault="00750233" w:rsidP="00A15937">
            <w:pPr>
              <w:pStyle w:val="ListParagraph"/>
              <w:numPr>
                <w:ilvl w:val="0"/>
                <w:numId w:val="16"/>
              </w:numPr>
              <w:ind w:left="347" w:hanging="180"/>
            </w:pPr>
            <w:r>
              <w:t>Open/</w:t>
            </w:r>
            <w:r w:rsidR="00A15937" w:rsidRPr="00634697">
              <w:t>Prior to policy interventions = 0.4</w:t>
            </w:r>
          </w:p>
          <w:p w14:paraId="48E583F6" w14:textId="268173AD" w:rsidR="00A15937" w:rsidRPr="006D5963" w:rsidRDefault="00A15937" w:rsidP="00A15937">
            <w:pPr>
              <w:pStyle w:val="ListParagraph"/>
              <w:numPr>
                <w:ilvl w:val="0"/>
                <w:numId w:val="16"/>
              </w:numPr>
              <w:ind w:left="347" w:hanging="180"/>
            </w:pPr>
            <w:r w:rsidRPr="006D5963">
              <w:t>Lockdown = 0.12</w:t>
            </w:r>
          </w:p>
          <w:p w14:paraId="28043E2C" w14:textId="32B931BB" w:rsidR="00A15937" w:rsidRPr="006D5963" w:rsidRDefault="00A15937" w:rsidP="00A15937">
            <w:pPr>
              <w:pStyle w:val="ListParagraph"/>
              <w:numPr>
                <w:ilvl w:val="0"/>
                <w:numId w:val="16"/>
              </w:numPr>
              <w:ind w:left="347" w:hanging="180"/>
            </w:pPr>
            <w:r w:rsidRPr="006D5963">
              <w:t>Stay-at-home = 0.1375</w:t>
            </w:r>
          </w:p>
          <w:p w14:paraId="45D1F49A" w14:textId="61ACDA3A" w:rsidR="00A15937" w:rsidRPr="006D5963" w:rsidRDefault="00A15937" w:rsidP="00A15937">
            <w:pPr>
              <w:pStyle w:val="ListParagraph"/>
              <w:numPr>
                <w:ilvl w:val="0"/>
                <w:numId w:val="16"/>
              </w:numPr>
              <w:ind w:left="347" w:hanging="180"/>
            </w:pPr>
            <w:r w:rsidRPr="006D5963">
              <w:t>Safer</w:t>
            </w:r>
            <w:r w:rsidRPr="00634697">
              <w:t>-</w:t>
            </w:r>
            <w:r w:rsidRPr="006D5963">
              <w:t>at</w:t>
            </w:r>
            <w:r w:rsidRPr="00634697">
              <w:t>-</w:t>
            </w:r>
            <w:r w:rsidRPr="006D5963">
              <w:t xml:space="preserve">home = 0.19 </w:t>
            </w:r>
          </w:p>
          <w:p w14:paraId="1AD02F7B" w14:textId="7A7880EE" w:rsidR="00A15937" w:rsidRPr="006D5963" w:rsidRDefault="007D3C01" w:rsidP="00A15937">
            <w:pPr>
              <w:pStyle w:val="ListParagraph"/>
              <w:numPr>
                <w:ilvl w:val="0"/>
                <w:numId w:val="16"/>
              </w:numPr>
              <w:ind w:left="347" w:hanging="180"/>
            </w:pPr>
            <w:r>
              <w:t>Partially open</w:t>
            </w:r>
            <w:r w:rsidR="00A15937" w:rsidRPr="006D5963">
              <w:t xml:space="preserve"> = 0.285</w:t>
            </w:r>
          </w:p>
        </w:tc>
      </w:tr>
      <w:tr w:rsidR="00A15937" w:rsidRPr="006D5963" w14:paraId="1A1324D4" w14:textId="77777777" w:rsidTr="00D77EF9">
        <w:trPr>
          <w:trHeight w:val="255"/>
        </w:trPr>
        <w:tc>
          <w:tcPr>
            <w:tcW w:w="2605" w:type="dxa"/>
            <w:shd w:val="clear" w:color="auto" w:fill="auto"/>
          </w:tcPr>
          <w:p w14:paraId="463D0710" w14:textId="7E49EE58" w:rsidR="00A15937" w:rsidRPr="006D5963" w:rsidRDefault="00A15937" w:rsidP="00A15937">
            <w:pPr>
              <w:rPr>
                <w:rFonts w:ascii="Calibri" w:eastAsia="Roboto" w:hAnsi="Calibri" w:cs="Calibri"/>
              </w:rPr>
            </w:pPr>
            <w:r w:rsidRPr="006D5963">
              <w:rPr>
                <w:rFonts w:ascii="Calibri" w:eastAsia="Roboto" w:hAnsi="Calibri" w:cs="Calibri"/>
              </w:rPr>
              <w:t>Transmission rate (hospitalized, ICU)</w:t>
            </w:r>
          </w:p>
        </w:tc>
        <w:tc>
          <w:tcPr>
            <w:tcW w:w="3600" w:type="dxa"/>
            <w:shd w:val="clear" w:color="auto" w:fill="auto"/>
          </w:tcPr>
          <w:p w14:paraId="2E44CF13" w14:textId="457534EE" w:rsidR="00A15937" w:rsidRPr="006D5963" w:rsidRDefault="00A15937" w:rsidP="00A15937">
            <w:pPr>
              <w:rPr>
                <w:rFonts w:ascii="Calibri" w:eastAsia="Roboto" w:hAnsi="Calibri" w:cs="Calibri"/>
              </w:rPr>
            </w:pPr>
            <w:r w:rsidRPr="006D5963">
              <w:rPr>
                <w:rFonts w:ascii="Calibri" w:eastAsia="Roboto" w:hAnsi="Calibri" w:cs="Calibri"/>
              </w:rPr>
              <w:t xml:space="preserve">Rate at which susceptible individuals are infected by patients in the hospital setting, which is independent of distancing level resulting from policies </w:t>
            </w:r>
          </w:p>
        </w:tc>
        <w:tc>
          <w:tcPr>
            <w:tcW w:w="3780" w:type="dxa"/>
          </w:tcPr>
          <w:p w14:paraId="20C8D2B6" w14:textId="0CB2DD33" w:rsidR="00A15937" w:rsidRPr="006D5963" w:rsidRDefault="00A15937" w:rsidP="00A15937">
            <w:pPr>
              <w:rPr>
                <w:rFonts w:ascii="Calibri" w:eastAsia="Roboto" w:hAnsi="Calibri" w:cs="Calibri"/>
              </w:rPr>
            </w:pPr>
            <w:r w:rsidRPr="006D5963">
              <w:rPr>
                <w:rFonts w:ascii="Calibri" w:eastAsia="Roboto" w:hAnsi="Calibri" w:cs="Calibri"/>
              </w:rPr>
              <w:t>0.1</w:t>
            </w:r>
          </w:p>
        </w:tc>
      </w:tr>
      <w:tr w:rsidR="00A15937" w:rsidRPr="006D5963" w14:paraId="2C8BAF87" w14:textId="77777777" w:rsidTr="00D77EF9">
        <w:trPr>
          <w:trHeight w:val="255"/>
        </w:trPr>
        <w:tc>
          <w:tcPr>
            <w:tcW w:w="2605" w:type="dxa"/>
            <w:shd w:val="clear" w:color="auto" w:fill="auto"/>
          </w:tcPr>
          <w:p w14:paraId="1ACACAA1" w14:textId="5C37AF1B" w:rsidR="00A15937" w:rsidRPr="006D5963" w:rsidRDefault="00A15937" w:rsidP="00A15937">
            <w:pPr>
              <w:rPr>
                <w:rFonts w:ascii="Calibri" w:eastAsia="Roboto" w:hAnsi="Calibri" w:cs="Calibri"/>
              </w:rPr>
            </w:pPr>
            <w:r w:rsidRPr="006D5963">
              <w:rPr>
                <w:rFonts w:ascii="Calibri" w:eastAsia="Roboto" w:hAnsi="Calibri" w:cs="Calibri"/>
              </w:rPr>
              <w:lastRenderedPageBreak/>
              <w:t>Pre-symptomatic period</w:t>
            </w:r>
          </w:p>
        </w:tc>
        <w:tc>
          <w:tcPr>
            <w:tcW w:w="3600" w:type="dxa"/>
            <w:shd w:val="clear" w:color="auto" w:fill="auto"/>
          </w:tcPr>
          <w:p w14:paraId="70CC3836" w14:textId="07F582D5" w:rsidR="00A15937" w:rsidRPr="006D5963" w:rsidRDefault="00A15937" w:rsidP="00A15937">
            <w:pPr>
              <w:rPr>
                <w:rFonts w:ascii="Calibri" w:eastAsia="Roboto" w:hAnsi="Calibri" w:cs="Calibri"/>
              </w:rPr>
            </w:pPr>
            <w:r w:rsidRPr="006D5963">
              <w:rPr>
                <w:rFonts w:ascii="Calibri" w:eastAsia="Roboto" w:hAnsi="Calibri" w:cs="Calibri"/>
              </w:rPr>
              <w:t>3-day pre-symptomatic period</w:t>
            </w:r>
            <w:r w:rsidR="00F159C1">
              <w:rPr>
                <w:rFonts w:ascii="Calibri" w:eastAsia="Roboto" w:hAnsi="Calibri" w:cs="Calibri"/>
              </w:rPr>
              <w:t xml:space="preserve"> </w:t>
            </w:r>
            <w:r w:rsidRPr="006D5963">
              <w:rPr>
                <w:rFonts w:ascii="Calibri" w:eastAsia="Roboto" w:hAnsi="Calibri" w:cs="Calibri"/>
              </w:rPr>
              <w:t>used to calculate alpha (ɑ = 1/pre-symptomatic period)</w:t>
            </w:r>
          </w:p>
        </w:tc>
        <w:tc>
          <w:tcPr>
            <w:tcW w:w="3780" w:type="dxa"/>
          </w:tcPr>
          <w:p w14:paraId="69001040" w14:textId="1EAA7496" w:rsidR="00A15937" w:rsidRPr="006D5963" w:rsidRDefault="005830F4" w:rsidP="00A15937">
            <w:pPr>
              <w:rPr>
                <w:rFonts w:ascii="Calibri" w:eastAsia="Roboto" w:hAnsi="Calibri" w:cs="Calibri"/>
              </w:rPr>
            </w:pPr>
            <w:r>
              <w:rPr>
                <w:rFonts w:ascii="Calibri" w:eastAsia="Roboto" w:hAnsi="Calibri" w:cs="Calibri"/>
              </w:rPr>
              <w:t>6</w:t>
            </w:r>
            <w:r w:rsidR="00A15937" w:rsidRPr="006D5963">
              <w:rPr>
                <w:rFonts w:ascii="Calibri" w:eastAsia="Roboto" w:hAnsi="Calibri" w:cs="Calibri"/>
              </w:rPr>
              <w:t xml:space="preserve"> days</w:t>
            </w:r>
            <w:r w:rsidR="00F159C1" w:rsidRPr="006D5963">
              <w:rPr>
                <w:rStyle w:val="EndnoteReference"/>
                <w:rFonts w:ascii="Calibri" w:eastAsia="Roboto" w:hAnsi="Calibri" w:cs="Calibri"/>
              </w:rPr>
              <w:endnoteReference w:id="3"/>
            </w:r>
          </w:p>
        </w:tc>
      </w:tr>
      <w:tr w:rsidR="00A15937" w:rsidRPr="006D5963" w14:paraId="2423E914" w14:textId="77777777" w:rsidTr="00D77EF9">
        <w:trPr>
          <w:trHeight w:val="255"/>
        </w:trPr>
        <w:tc>
          <w:tcPr>
            <w:tcW w:w="2605" w:type="dxa"/>
            <w:shd w:val="clear" w:color="auto" w:fill="auto"/>
          </w:tcPr>
          <w:p w14:paraId="719BF675" w14:textId="7D0B6171" w:rsidR="00A15937" w:rsidRPr="006D5963" w:rsidRDefault="00A15937" w:rsidP="00A15937">
            <w:pPr>
              <w:rPr>
                <w:rFonts w:ascii="Calibri" w:eastAsia="Roboto" w:hAnsi="Calibri" w:cs="Calibri"/>
              </w:rPr>
            </w:pPr>
            <w:r w:rsidRPr="006D5963">
              <w:rPr>
                <w:rFonts w:ascii="Calibri" w:eastAsia="Roboto" w:hAnsi="Calibri" w:cs="Calibri"/>
              </w:rPr>
              <w:t>Duration of mild infections</w:t>
            </w:r>
          </w:p>
        </w:tc>
        <w:tc>
          <w:tcPr>
            <w:tcW w:w="3600" w:type="dxa"/>
            <w:shd w:val="clear" w:color="auto" w:fill="auto"/>
          </w:tcPr>
          <w:p w14:paraId="074ACFDB" w14:textId="56010B4D" w:rsidR="00A15937" w:rsidRPr="006D5963" w:rsidRDefault="00A15937" w:rsidP="00A15937">
            <w:pPr>
              <w:rPr>
                <w:rFonts w:ascii="Calibri" w:eastAsia="Roboto" w:hAnsi="Calibri" w:cs="Calibri"/>
              </w:rPr>
            </w:pPr>
            <w:r w:rsidRPr="006D5963">
              <w:rPr>
                <w:rFonts w:ascii="Calibri" w:eastAsia="Roboto" w:hAnsi="Calibri" w:cs="Calibri"/>
              </w:rPr>
              <w:t>6-day mild infection period sets the rate at which cases move from mildly infected to either severely infected (7%) or recovered (93%) (g</w:t>
            </w:r>
            <w:r w:rsidRPr="006D5963">
              <w:rPr>
                <w:rFonts w:ascii="Calibri" w:eastAsia="Roboto" w:hAnsi="Calibri" w:cs="Calibri"/>
                <w:vertAlign w:val="subscript"/>
              </w:rPr>
              <w:t>1</w:t>
            </w:r>
            <w:r w:rsidRPr="006D5963">
              <w:rPr>
                <w:rFonts w:ascii="Calibri" w:eastAsia="Roboto" w:hAnsi="Calibri" w:cs="Calibri"/>
              </w:rPr>
              <w:t xml:space="preserve"> = 1/mild infection period)</w:t>
            </w:r>
          </w:p>
        </w:tc>
        <w:tc>
          <w:tcPr>
            <w:tcW w:w="3780" w:type="dxa"/>
          </w:tcPr>
          <w:p w14:paraId="35C28B0B" w14:textId="3D237A2B" w:rsidR="00A15937" w:rsidRPr="006D5963" w:rsidRDefault="00A15937" w:rsidP="00A15937">
            <w:pPr>
              <w:rPr>
                <w:rFonts w:ascii="Calibri" w:eastAsia="Roboto" w:hAnsi="Calibri" w:cs="Calibri"/>
                <w:vertAlign w:val="superscript"/>
              </w:rPr>
            </w:pPr>
            <w:r w:rsidRPr="006D5963">
              <w:rPr>
                <w:rFonts w:ascii="Calibri" w:eastAsia="Roboto" w:hAnsi="Calibri" w:cs="Calibri"/>
              </w:rPr>
              <w:t>6 days</w:t>
            </w:r>
            <w:r w:rsidRPr="006D5963">
              <w:rPr>
                <w:rStyle w:val="EndnoteReference"/>
                <w:rFonts w:ascii="Calibri" w:eastAsia="Roboto" w:hAnsi="Calibri" w:cs="Calibri"/>
              </w:rPr>
              <w:endnoteReference w:id="4"/>
            </w:r>
          </w:p>
        </w:tc>
      </w:tr>
      <w:tr w:rsidR="00A15937" w:rsidRPr="006D5963" w14:paraId="7EA5DB1A" w14:textId="77777777" w:rsidTr="00D77EF9">
        <w:trPr>
          <w:trHeight w:val="524"/>
        </w:trPr>
        <w:tc>
          <w:tcPr>
            <w:tcW w:w="2605" w:type="dxa"/>
            <w:shd w:val="clear" w:color="auto" w:fill="auto"/>
          </w:tcPr>
          <w:p w14:paraId="1D7E9241" w14:textId="0E7FA21A" w:rsidR="00A15937" w:rsidRPr="006D5963" w:rsidRDefault="00A15937" w:rsidP="00A15937">
            <w:pPr>
              <w:rPr>
                <w:rFonts w:ascii="Calibri" w:eastAsia="Roboto" w:hAnsi="Calibri" w:cs="Calibri"/>
              </w:rPr>
            </w:pPr>
            <w:r w:rsidRPr="006D5963">
              <w:rPr>
                <w:rFonts w:ascii="Calibri" w:eastAsia="Roboto" w:hAnsi="Calibri" w:cs="Calibri"/>
              </w:rPr>
              <w:t>% infections requiring hospitalization</w:t>
            </w:r>
          </w:p>
        </w:tc>
        <w:tc>
          <w:tcPr>
            <w:tcW w:w="3600" w:type="dxa"/>
            <w:shd w:val="clear" w:color="auto" w:fill="auto"/>
          </w:tcPr>
          <w:p w14:paraId="1BBD8CD9" w14:textId="6628D375" w:rsidR="00A15937" w:rsidRPr="006D5963" w:rsidRDefault="00A15937" w:rsidP="00A15937">
            <w:pPr>
              <w:rPr>
                <w:rFonts w:ascii="Calibri" w:eastAsia="Roboto" w:hAnsi="Calibri" w:cs="Calibri"/>
              </w:rPr>
            </w:pPr>
            <w:r w:rsidRPr="006D5963">
              <w:rPr>
                <w:rFonts w:ascii="Calibri" w:eastAsia="Roboto" w:hAnsi="Calibri" w:cs="Calibri"/>
              </w:rPr>
              <w:t>Proportion of mild infections that progress to severe infections</w:t>
            </w:r>
          </w:p>
        </w:tc>
        <w:tc>
          <w:tcPr>
            <w:tcW w:w="3780" w:type="dxa"/>
          </w:tcPr>
          <w:p w14:paraId="51D13460" w14:textId="3F76DA86" w:rsidR="00A15937" w:rsidRPr="006D5963" w:rsidRDefault="00A15937" w:rsidP="00A15937">
            <w:pPr>
              <w:rPr>
                <w:rFonts w:ascii="Calibri" w:eastAsia="Roboto" w:hAnsi="Calibri" w:cs="Calibri"/>
              </w:rPr>
            </w:pPr>
            <w:r w:rsidRPr="006D5963">
              <w:rPr>
                <w:rFonts w:ascii="Calibri" w:eastAsia="Roboto" w:hAnsi="Calibri" w:cs="Calibri"/>
              </w:rPr>
              <w:t>7.27%</w:t>
            </w:r>
            <w:r w:rsidRPr="006D5963">
              <w:rPr>
                <w:rStyle w:val="EndnoteReference"/>
                <w:rFonts w:ascii="Calibri" w:eastAsia="Roboto" w:hAnsi="Calibri" w:cs="Calibri"/>
              </w:rPr>
              <w:endnoteReference w:id="5"/>
            </w:r>
          </w:p>
        </w:tc>
      </w:tr>
      <w:tr w:rsidR="00A15937" w:rsidRPr="006D5963" w14:paraId="2AACF3CD" w14:textId="77777777" w:rsidTr="00D77EF9">
        <w:trPr>
          <w:trHeight w:val="524"/>
        </w:trPr>
        <w:tc>
          <w:tcPr>
            <w:tcW w:w="2605" w:type="dxa"/>
            <w:shd w:val="clear" w:color="auto" w:fill="auto"/>
          </w:tcPr>
          <w:p w14:paraId="0BB03396" w14:textId="6BB587A7" w:rsidR="00A15937" w:rsidRPr="006D5963" w:rsidRDefault="00A15937" w:rsidP="00A15937">
            <w:pPr>
              <w:rPr>
                <w:rFonts w:ascii="Calibri" w:eastAsia="Roboto" w:hAnsi="Calibri" w:cs="Calibri"/>
              </w:rPr>
            </w:pPr>
            <w:r w:rsidRPr="006D5963">
              <w:rPr>
                <w:rFonts w:ascii="Calibri" w:eastAsia="Roboto" w:hAnsi="Calibri" w:cs="Calibri"/>
              </w:rPr>
              <w:t>Duration of hospitalization, pre-ICU admittance</w:t>
            </w:r>
          </w:p>
        </w:tc>
        <w:tc>
          <w:tcPr>
            <w:tcW w:w="3600" w:type="dxa"/>
            <w:shd w:val="clear" w:color="auto" w:fill="auto"/>
          </w:tcPr>
          <w:p w14:paraId="01B7AC35" w14:textId="14940559" w:rsidR="00A15937" w:rsidRPr="006D5963" w:rsidRDefault="00A15937" w:rsidP="00A15937">
            <w:pPr>
              <w:rPr>
                <w:rFonts w:ascii="Calibri" w:eastAsia="Roboto" w:hAnsi="Calibri" w:cs="Calibri"/>
              </w:rPr>
            </w:pPr>
            <w:r w:rsidRPr="006D5963">
              <w:rPr>
                <w:rFonts w:ascii="Calibri" w:eastAsia="Roboto" w:hAnsi="Calibri" w:cs="Calibri"/>
              </w:rPr>
              <w:t>11-day period sets the rate at which cases move hospitalized to either ICU (~14%) or recovered (~85%%) (g</w:t>
            </w:r>
            <w:r w:rsidRPr="006D5963">
              <w:rPr>
                <w:rFonts w:ascii="Calibri" w:eastAsia="Roboto" w:hAnsi="Calibri" w:cs="Calibri"/>
                <w:vertAlign w:val="subscript"/>
              </w:rPr>
              <w:t>2</w:t>
            </w:r>
            <w:r w:rsidRPr="006D5963">
              <w:rPr>
                <w:rFonts w:ascii="Calibri" w:eastAsia="Roboto" w:hAnsi="Calibri" w:cs="Calibri"/>
              </w:rPr>
              <w:t xml:space="preserve"> = 1/pre-ICU admittance period)</w:t>
            </w:r>
          </w:p>
        </w:tc>
        <w:tc>
          <w:tcPr>
            <w:tcW w:w="3780" w:type="dxa"/>
          </w:tcPr>
          <w:p w14:paraId="7E560EE5" w14:textId="7CACADD5" w:rsidR="00A15937" w:rsidRPr="006D5963" w:rsidRDefault="00A15937" w:rsidP="00A15937">
            <w:pPr>
              <w:rPr>
                <w:rFonts w:ascii="Calibri" w:eastAsia="Roboto" w:hAnsi="Calibri" w:cs="Calibri"/>
                <w:vertAlign w:val="superscript"/>
              </w:rPr>
            </w:pPr>
            <w:r w:rsidRPr="006D5963">
              <w:rPr>
                <w:rFonts w:ascii="Calibri" w:eastAsia="Roboto" w:hAnsi="Calibri" w:cs="Calibri"/>
              </w:rPr>
              <w:t>11 days</w:t>
            </w:r>
            <w:r w:rsidRPr="006D5963">
              <w:rPr>
                <w:rStyle w:val="EndnoteReference"/>
                <w:rFonts w:ascii="Calibri" w:eastAsia="Roboto" w:hAnsi="Calibri" w:cs="Calibri"/>
              </w:rPr>
              <w:endnoteReference w:id="6"/>
            </w:r>
          </w:p>
        </w:tc>
      </w:tr>
      <w:tr w:rsidR="00A15937" w:rsidRPr="006D5963" w14:paraId="4CD67279" w14:textId="77777777" w:rsidTr="00D77EF9">
        <w:trPr>
          <w:trHeight w:val="524"/>
        </w:trPr>
        <w:tc>
          <w:tcPr>
            <w:tcW w:w="2605" w:type="dxa"/>
            <w:shd w:val="clear" w:color="auto" w:fill="auto"/>
          </w:tcPr>
          <w:p w14:paraId="197D10D1" w14:textId="77777777" w:rsidR="00A15937" w:rsidRPr="006D5963" w:rsidRDefault="00A15937" w:rsidP="00A15937">
            <w:pPr>
              <w:rPr>
                <w:rFonts w:ascii="Calibri" w:eastAsia="Roboto" w:hAnsi="Calibri" w:cs="Calibri"/>
              </w:rPr>
            </w:pPr>
            <w:r w:rsidRPr="006D5963">
              <w:rPr>
                <w:rFonts w:ascii="Calibri" w:eastAsia="Roboto" w:hAnsi="Calibri" w:cs="Calibri"/>
              </w:rPr>
              <w:t>% hospitalizations requiring ICU care</w:t>
            </w:r>
          </w:p>
        </w:tc>
        <w:tc>
          <w:tcPr>
            <w:tcW w:w="3600" w:type="dxa"/>
            <w:shd w:val="clear" w:color="auto" w:fill="auto"/>
          </w:tcPr>
          <w:p w14:paraId="6DFAEAD4" w14:textId="4172ABAE" w:rsidR="00A15937" w:rsidRPr="006D5963" w:rsidRDefault="00A15937" w:rsidP="00A15937">
            <w:pPr>
              <w:rPr>
                <w:rFonts w:ascii="Calibri" w:eastAsia="Roboto" w:hAnsi="Calibri" w:cs="Calibri"/>
              </w:rPr>
            </w:pPr>
            <w:r w:rsidRPr="006D5963">
              <w:rPr>
                <w:rFonts w:ascii="Calibri" w:eastAsia="Roboto" w:hAnsi="Calibri" w:cs="Calibri"/>
              </w:rPr>
              <w:t>Proportion of severe infections that progress to ICU admission</w:t>
            </w:r>
          </w:p>
        </w:tc>
        <w:tc>
          <w:tcPr>
            <w:tcW w:w="3780" w:type="dxa"/>
          </w:tcPr>
          <w:p w14:paraId="2016BB86" w14:textId="0C47539F" w:rsidR="00A15937" w:rsidRPr="006D5963" w:rsidRDefault="005830F4" w:rsidP="00A15937">
            <w:pPr>
              <w:rPr>
                <w:rFonts w:ascii="Calibri" w:eastAsia="Roboto" w:hAnsi="Calibri" w:cs="Calibri"/>
              </w:rPr>
            </w:pPr>
            <w:r>
              <w:rPr>
                <w:rFonts w:ascii="Calibri" w:eastAsia="Roboto" w:hAnsi="Calibri" w:cs="Calibri"/>
              </w:rPr>
              <w:t>22</w:t>
            </w:r>
            <w:r w:rsidR="00A15937" w:rsidRPr="006D5963">
              <w:rPr>
                <w:rFonts w:ascii="Calibri" w:eastAsia="Roboto" w:hAnsi="Calibri" w:cs="Calibri"/>
              </w:rPr>
              <w:t>%</w:t>
            </w:r>
            <w:r w:rsidR="00A15937" w:rsidRPr="006D5963">
              <w:rPr>
                <w:rStyle w:val="EndnoteReference"/>
                <w:rFonts w:ascii="Calibri" w:eastAsia="Roboto" w:hAnsi="Calibri" w:cs="Calibri"/>
              </w:rPr>
              <w:endnoteReference w:id="7"/>
            </w:r>
          </w:p>
        </w:tc>
      </w:tr>
      <w:tr w:rsidR="00A15937" w:rsidRPr="006D5963" w14:paraId="35E7570B" w14:textId="77777777" w:rsidTr="00D77EF9">
        <w:trPr>
          <w:trHeight w:val="267"/>
        </w:trPr>
        <w:tc>
          <w:tcPr>
            <w:tcW w:w="2605" w:type="dxa"/>
            <w:shd w:val="clear" w:color="auto" w:fill="auto"/>
          </w:tcPr>
          <w:p w14:paraId="5561A7F0" w14:textId="61200D98" w:rsidR="00A15937" w:rsidRPr="006D5963" w:rsidRDefault="00A15937" w:rsidP="00A15937">
            <w:pPr>
              <w:rPr>
                <w:rFonts w:ascii="Calibri" w:eastAsia="Roboto" w:hAnsi="Calibri" w:cs="Calibri"/>
              </w:rPr>
            </w:pPr>
            <w:r w:rsidRPr="006D5963">
              <w:rPr>
                <w:rFonts w:ascii="Calibri" w:eastAsia="Roboto" w:hAnsi="Calibri" w:cs="Calibri"/>
              </w:rPr>
              <w:t>Case fatality rate (CFR)</w:t>
            </w:r>
          </w:p>
        </w:tc>
        <w:tc>
          <w:tcPr>
            <w:tcW w:w="3600" w:type="dxa"/>
            <w:shd w:val="clear" w:color="auto" w:fill="auto"/>
          </w:tcPr>
          <w:p w14:paraId="1E747C41" w14:textId="3EBB6E79" w:rsidR="00A15937" w:rsidRPr="006D5963" w:rsidRDefault="00A15937" w:rsidP="00A15937">
            <w:pPr>
              <w:rPr>
                <w:rFonts w:ascii="Calibri" w:eastAsia="Roboto" w:hAnsi="Calibri" w:cs="Calibri"/>
              </w:rPr>
            </w:pPr>
            <w:r w:rsidRPr="006D5963">
              <w:rPr>
                <w:rFonts w:ascii="Calibri" w:eastAsia="Roboto" w:hAnsi="Calibri" w:cs="Calibri"/>
              </w:rPr>
              <w:t>Fraction of all cases resulting in death</w:t>
            </w:r>
          </w:p>
        </w:tc>
        <w:tc>
          <w:tcPr>
            <w:tcW w:w="3780" w:type="dxa"/>
          </w:tcPr>
          <w:p w14:paraId="39207239" w14:textId="231BEF0B" w:rsidR="00A15937" w:rsidRPr="006D5963" w:rsidRDefault="00A15937" w:rsidP="00A15937">
            <w:pPr>
              <w:rPr>
                <w:rFonts w:ascii="Calibri" w:eastAsia="Roboto" w:hAnsi="Calibri" w:cs="Calibri"/>
              </w:rPr>
            </w:pPr>
            <w:r w:rsidRPr="006D5963">
              <w:rPr>
                <w:rFonts w:ascii="Calibri" w:eastAsia="Roboto" w:hAnsi="Calibri" w:cs="Calibri"/>
              </w:rPr>
              <w:t>1.09%</w:t>
            </w:r>
            <w:r w:rsidRPr="006D5963">
              <w:rPr>
                <w:rStyle w:val="EndnoteReference"/>
                <w:rFonts w:ascii="Calibri" w:eastAsia="Roboto" w:hAnsi="Calibri" w:cs="Calibri"/>
              </w:rPr>
              <w:endnoteReference w:id="8"/>
            </w:r>
          </w:p>
        </w:tc>
      </w:tr>
      <w:tr w:rsidR="00A15937" w:rsidRPr="006D5963" w14:paraId="06E6D9BB" w14:textId="77777777" w:rsidTr="00D77EF9">
        <w:trPr>
          <w:trHeight w:val="255"/>
        </w:trPr>
        <w:tc>
          <w:tcPr>
            <w:tcW w:w="2605" w:type="dxa"/>
            <w:shd w:val="clear" w:color="auto" w:fill="auto"/>
          </w:tcPr>
          <w:p w14:paraId="4F7389C0" w14:textId="77777777" w:rsidR="00A15937" w:rsidRPr="006D5963" w:rsidRDefault="00A15937" w:rsidP="00A15937">
            <w:pPr>
              <w:rPr>
                <w:rFonts w:ascii="Calibri" w:eastAsia="Roboto" w:hAnsi="Calibri" w:cs="Calibri"/>
              </w:rPr>
            </w:pPr>
            <w:r w:rsidRPr="006D5963">
              <w:rPr>
                <w:rFonts w:ascii="Calibri" w:eastAsia="Roboto" w:hAnsi="Calibri" w:cs="Calibri"/>
              </w:rPr>
              <w:t>Time in ICU until death</w:t>
            </w:r>
          </w:p>
        </w:tc>
        <w:tc>
          <w:tcPr>
            <w:tcW w:w="3600" w:type="dxa"/>
            <w:shd w:val="clear" w:color="auto" w:fill="auto"/>
          </w:tcPr>
          <w:p w14:paraId="1E785E39" w14:textId="709AA4EE" w:rsidR="00A15937" w:rsidRPr="006D5963" w:rsidRDefault="00A15937" w:rsidP="00A15937">
            <w:pPr>
              <w:rPr>
                <w:rFonts w:ascii="Calibri" w:eastAsia="Roboto" w:hAnsi="Calibri" w:cs="Calibri"/>
              </w:rPr>
            </w:pPr>
            <w:r w:rsidRPr="006D5963">
              <w:rPr>
                <w:rFonts w:ascii="Calibri" w:eastAsia="Roboto" w:hAnsi="Calibri" w:cs="Calibri"/>
              </w:rPr>
              <w:t xml:space="preserve">Time a patient spends in the ICU setting before death or recovering </w:t>
            </w:r>
          </w:p>
        </w:tc>
        <w:tc>
          <w:tcPr>
            <w:tcW w:w="3780" w:type="dxa"/>
          </w:tcPr>
          <w:p w14:paraId="2DECA118" w14:textId="0795BEBE" w:rsidR="00A15937" w:rsidRPr="00EC016A" w:rsidRDefault="005830F4" w:rsidP="00A15937">
            <w:pPr>
              <w:rPr>
                <w:rFonts w:ascii="Calibri" w:eastAsia="Roboto" w:hAnsi="Calibri" w:cs="Calibri"/>
              </w:rPr>
            </w:pPr>
            <w:r>
              <w:rPr>
                <w:rFonts w:ascii="Calibri" w:eastAsia="Roboto" w:hAnsi="Calibri" w:cs="Calibri"/>
              </w:rPr>
              <w:t>8</w:t>
            </w:r>
            <w:r w:rsidR="00A15937" w:rsidRPr="006D5963">
              <w:rPr>
                <w:rFonts w:ascii="Calibri" w:eastAsia="Roboto" w:hAnsi="Calibri" w:cs="Calibri"/>
              </w:rPr>
              <w:t xml:space="preserve"> days</w:t>
            </w:r>
            <w:r w:rsidR="00EC016A">
              <w:rPr>
                <w:rStyle w:val="EndnoteReference"/>
                <w:rFonts w:ascii="Calibri" w:eastAsia="Roboto" w:hAnsi="Calibri" w:cs="Calibri"/>
              </w:rPr>
              <w:endnoteReference w:id="9"/>
            </w:r>
          </w:p>
        </w:tc>
      </w:tr>
    </w:tbl>
    <w:p w14:paraId="231592B7" w14:textId="7863DDF7" w:rsidR="0039736C" w:rsidRPr="00634697" w:rsidRDefault="00A70FB3" w:rsidP="0039736C">
      <w:pPr>
        <w:pStyle w:val="Heading3"/>
        <w:rPr>
          <w:rFonts w:eastAsia="Roboto"/>
          <w:sz w:val="24"/>
          <w:szCs w:val="24"/>
        </w:rPr>
      </w:pPr>
      <w:r w:rsidRPr="00634697">
        <w:rPr>
          <w:rFonts w:eastAsia="Roboto"/>
          <w:color w:val="000000"/>
          <w:sz w:val="24"/>
          <w:szCs w:val="24"/>
        </w:rPr>
        <w:t>Polic</w:t>
      </w:r>
      <w:r w:rsidR="00DA2413" w:rsidRPr="00634697">
        <w:rPr>
          <w:rFonts w:eastAsia="Roboto"/>
          <w:color w:val="000000"/>
          <w:sz w:val="24"/>
          <w:szCs w:val="24"/>
        </w:rPr>
        <w:t>ies</w:t>
      </w:r>
      <w:r w:rsidRPr="00634697">
        <w:rPr>
          <w:rFonts w:eastAsia="Roboto"/>
          <w:color w:val="000000"/>
          <w:sz w:val="24"/>
          <w:szCs w:val="24"/>
        </w:rPr>
        <w:t xml:space="preserve"> (distancing level)</w:t>
      </w:r>
    </w:p>
    <w:p w14:paraId="0DAA2ADC" w14:textId="00423F81" w:rsidR="0039736C" w:rsidRPr="006D5963" w:rsidRDefault="00585559" w:rsidP="0039736C">
      <w:pPr>
        <w:rPr>
          <w:rFonts w:ascii="Calibri" w:eastAsia="Roboto" w:hAnsi="Calibri" w:cs="Calibri"/>
        </w:rPr>
      </w:pPr>
      <w:r w:rsidRPr="006D5963">
        <w:rPr>
          <w:rFonts w:ascii="Calibri" w:eastAsia="Roboto" w:hAnsi="Calibri" w:cs="Calibri"/>
        </w:rPr>
        <w:t xml:space="preserve">The </w:t>
      </w:r>
      <w:r w:rsidR="00F159C1">
        <w:rPr>
          <w:rFonts w:ascii="Calibri" w:eastAsia="Roboto" w:hAnsi="Calibri" w:cs="Calibri"/>
        </w:rPr>
        <w:t>AMP</w:t>
      </w:r>
      <w:r w:rsidRPr="006D5963">
        <w:rPr>
          <w:rFonts w:ascii="Calibri" w:eastAsia="Roboto" w:hAnsi="Calibri" w:cs="Calibri"/>
        </w:rPr>
        <w:t xml:space="preserve"> Policy Model includes policies </w:t>
      </w:r>
      <w:r w:rsidR="00F159C1">
        <w:rPr>
          <w:rFonts w:ascii="Calibri" w:eastAsia="Roboto" w:hAnsi="Calibri" w:cs="Calibri"/>
        </w:rPr>
        <w:t>implemented historically</w:t>
      </w:r>
      <w:r w:rsidRPr="006D5963">
        <w:rPr>
          <w:rFonts w:ascii="Calibri" w:eastAsia="Roboto" w:hAnsi="Calibri" w:cs="Calibri"/>
        </w:rPr>
        <w:t xml:space="preserve">, as captured by the ‘Distancing level’, and allows users to add policies in the future. Future policy interventions </w:t>
      </w:r>
      <w:r w:rsidR="006D5963" w:rsidRPr="006D5963">
        <w:rPr>
          <w:rFonts w:ascii="Calibri" w:eastAsia="Roboto" w:hAnsi="Calibri" w:cs="Calibri"/>
        </w:rPr>
        <w:t xml:space="preserve">update model parameters (specifically the transmission level, or Beta) to reflect the increase or decrease in intra-personal contact level as a result of policies that change the level of social distancing. </w:t>
      </w:r>
      <w:r w:rsidR="00F159C1">
        <w:rPr>
          <w:rFonts w:ascii="Calibri" w:eastAsia="Roboto" w:hAnsi="Calibri" w:cs="Calibri"/>
        </w:rPr>
        <w:t>This feature provides the ability to analyze</w:t>
      </w:r>
      <w:r w:rsidR="006D5963" w:rsidRPr="006D5963">
        <w:rPr>
          <w:rFonts w:ascii="Calibri" w:eastAsia="Roboto" w:hAnsi="Calibri" w:cs="Calibri"/>
        </w:rPr>
        <w:t xml:space="preserve"> </w:t>
      </w:r>
      <w:r w:rsidR="00EE2DCC">
        <w:rPr>
          <w:rFonts w:ascii="Calibri" w:eastAsia="Roboto" w:hAnsi="Calibri" w:cs="Calibri"/>
        </w:rPr>
        <w:t xml:space="preserve">the </w:t>
      </w:r>
      <w:r w:rsidR="006D5963" w:rsidRPr="006D5963">
        <w:rPr>
          <w:rFonts w:ascii="Calibri" w:eastAsia="Roboto" w:hAnsi="Calibri" w:cs="Calibri"/>
        </w:rPr>
        <w:t xml:space="preserve">relative, future impact of policy implementation on </w:t>
      </w:r>
      <w:r w:rsidR="00F159C1">
        <w:rPr>
          <w:rFonts w:ascii="Calibri" w:eastAsia="Roboto" w:hAnsi="Calibri" w:cs="Calibri"/>
        </w:rPr>
        <w:t>caseload</w:t>
      </w:r>
      <w:r w:rsidR="006D5963" w:rsidRPr="006D5963">
        <w:rPr>
          <w:rFonts w:ascii="Calibri" w:eastAsia="Roboto" w:hAnsi="Calibri" w:cs="Calibri"/>
        </w:rPr>
        <w:t>.</w:t>
      </w:r>
    </w:p>
    <w:p w14:paraId="406D2D4B" w14:textId="48B67C1B" w:rsidR="00120F51" w:rsidRPr="006D5963" w:rsidRDefault="00120F51" w:rsidP="0039736C">
      <w:pPr>
        <w:rPr>
          <w:rFonts w:ascii="Calibri" w:hAnsi="Calibri" w:cs="Calibri"/>
        </w:rPr>
      </w:pPr>
    </w:p>
    <w:sectPr w:rsidR="00120F51" w:rsidRPr="006D5963">
      <w:headerReference w:type="default" r:id="rId18"/>
      <w:footerReference w:type="default" r:id="rId19"/>
      <w:headerReference w:type="first" r:id="rId2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69089" w14:textId="77777777" w:rsidR="002C6209" w:rsidRDefault="002C6209">
      <w:r>
        <w:separator/>
      </w:r>
    </w:p>
  </w:endnote>
  <w:endnote w:type="continuationSeparator" w:id="0">
    <w:p w14:paraId="374652A1" w14:textId="77777777" w:rsidR="002C6209" w:rsidRDefault="002C6209">
      <w:r>
        <w:continuationSeparator/>
      </w:r>
    </w:p>
  </w:endnote>
  <w:endnote w:id="1">
    <w:p w14:paraId="7DC2C970" w14:textId="16C323F7"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Hill, Alison, et al. "Modeling COVID-19 Spread vs Healthcare Capacity" </w:t>
      </w:r>
      <w:hyperlink r:id="rId1">
        <w:r w:rsidRPr="00CE4550">
          <w:rPr>
            <w:rFonts w:eastAsia="Roboto"/>
            <w:color w:val="0000FF"/>
            <w:sz w:val="22"/>
            <w:szCs w:val="22"/>
            <w:u w:val="single"/>
          </w:rPr>
          <w:t>https://alhill.shinyapps.io/COVID19seir/</w:t>
        </w:r>
      </w:hyperlink>
    </w:p>
  </w:endnote>
  <w:endnote w:id="2">
    <w:p w14:paraId="0FC81D59" w14:textId="3285CFCB" w:rsidR="001A2ED3" w:rsidRPr="00745095" w:rsidRDefault="001A2ED3">
      <w:pPr>
        <w:pStyle w:val="EndnoteText"/>
        <w:rPr>
          <w:sz w:val="22"/>
          <w:szCs w:val="22"/>
        </w:rPr>
      </w:pPr>
      <w:r w:rsidRPr="00745095">
        <w:rPr>
          <w:rStyle w:val="EndnoteReference"/>
          <w:sz w:val="22"/>
          <w:szCs w:val="22"/>
        </w:rPr>
        <w:endnoteRef/>
      </w:r>
      <w:r w:rsidRPr="00745095">
        <w:rPr>
          <w:sz w:val="22"/>
          <w:szCs w:val="22"/>
        </w:rPr>
        <w:t xml:space="preserve"> </w:t>
      </w:r>
      <w:r w:rsidRPr="00745095">
        <w:rPr>
          <w:rFonts w:eastAsia="Roboto"/>
          <w:sz w:val="22"/>
          <w:szCs w:val="22"/>
        </w:rPr>
        <w:t xml:space="preserve">Calculated based on a consideration of literature-reported R values, </w:t>
      </w:r>
      <w:r w:rsidR="008746C0" w:rsidRPr="00745095">
        <w:rPr>
          <w:rFonts w:eastAsia="Roboto"/>
          <w:sz w:val="22"/>
          <w:szCs w:val="22"/>
        </w:rPr>
        <w:t>estimated reduction of transmission by non-pharmaceutical interventions, and bounded by estimated effective R values developed by the R</w:t>
      </w:r>
      <w:r w:rsidR="008746C0" w:rsidRPr="00745095">
        <w:rPr>
          <w:rFonts w:eastAsia="Roboto"/>
          <w:sz w:val="22"/>
          <w:szCs w:val="22"/>
          <w:vertAlign w:val="subscript"/>
        </w:rPr>
        <w:t>t</w:t>
      </w:r>
      <w:r w:rsidR="008746C0" w:rsidRPr="00745095">
        <w:rPr>
          <w:rFonts w:eastAsia="Roboto"/>
          <w:sz w:val="22"/>
          <w:szCs w:val="22"/>
        </w:rPr>
        <w:t xml:space="preserve"> COVID-19 project (</w:t>
      </w:r>
      <w:hyperlink r:id="rId2" w:history="1">
        <w:r w:rsidR="008746C0" w:rsidRPr="00745095">
          <w:rPr>
            <w:rStyle w:val="Hyperlink"/>
            <w:sz w:val="22"/>
            <w:szCs w:val="22"/>
          </w:rPr>
          <w:t>https://rt.live/</w:t>
        </w:r>
      </w:hyperlink>
      <w:r w:rsidR="008746C0" w:rsidRPr="00745095">
        <w:rPr>
          <w:sz w:val="22"/>
          <w:szCs w:val="22"/>
        </w:rPr>
        <w:t>).</w:t>
      </w:r>
      <w:r w:rsidR="008746C0" w:rsidRPr="00745095">
        <w:rPr>
          <w:rFonts w:eastAsia="Roboto"/>
          <w:sz w:val="22"/>
          <w:szCs w:val="22"/>
        </w:rPr>
        <w:t xml:space="preserve"> </w:t>
      </w:r>
    </w:p>
  </w:endnote>
  <w:endnote w:id="3">
    <w:p w14:paraId="1DA96E34" w14:textId="16C510E3" w:rsidR="00F159C1" w:rsidRPr="00D37D3C" w:rsidRDefault="00F159C1" w:rsidP="00F159C1">
      <w:pPr>
        <w:rPr>
          <w:rFonts w:ascii="Calibri" w:eastAsia="Roboto" w:hAnsi="Calibri" w:cs="Calibri"/>
          <w:color w:val="000000"/>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000000"/>
          <w:sz w:val="22"/>
          <w:szCs w:val="22"/>
          <w:highlight w:val="white"/>
        </w:rPr>
        <w:t>Wei</w:t>
      </w:r>
      <w:r w:rsidRPr="00745095">
        <w:rPr>
          <w:rFonts w:ascii="Calibri" w:eastAsia="Roboto" w:hAnsi="Calibri" w:cs="Calibri"/>
          <w:color w:val="000000"/>
          <w:sz w:val="22"/>
          <w:szCs w:val="22"/>
          <w:highlight w:val="white"/>
        </w:rPr>
        <w:t xml:space="preserve">, </w:t>
      </w:r>
      <w:r w:rsidR="00320D92">
        <w:rPr>
          <w:rFonts w:ascii="Calibri" w:eastAsia="Roboto" w:hAnsi="Calibri" w:cs="Calibri"/>
          <w:color w:val="000000"/>
          <w:sz w:val="22"/>
          <w:szCs w:val="22"/>
          <w:highlight w:val="white"/>
        </w:rPr>
        <w:t>Yongyue</w:t>
      </w:r>
      <w:r w:rsidRPr="00745095">
        <w:rPr>
          <w:rFonts w:ascii="Calibri" w:eastAsia="Roboto" w:hAnsi="Calibri" w:cs="Calibri"/>
          <w:color w:val="000000"/>
          <w:sz w:val="22"/>
          <w:szCs w:val="22"/>
          <w:highlight w:val="white"/>
        </w:rPr>
        <w:t>, et al. “</w:t>
      </w:r>
      <w:r w:rsidR="00320D92">
        <w:rPr>
          <w:rFonts w:ascii="Calibri" w:eastAsia="Roboto" w:hAnsi="Calibri" w:cs="Calibri"/>
          <w:color w:val="000000"/>
          <w:sz w:val="22"/>
          <w:szCs w:val="22"/>
        </w:rPr>
        <w:t>A systematic review and meta-analysis reveals long and dispersive incubation period of COVID-19</w:t>
      </w:r>
      <w:r w:rsidRPr="00745095">
        <w:rPr>
          <w:rFonts w:ascii="Calibri" w:eastAsia="Roboto" w:hAnsi="Calibri" w:cs="Calibri"/>
          <w:color w:val="000000"/>
          <w:sz w:val="22"/>
          <w:szCs w:val="22"/>
        </w:rPr>
        <w:t>”</w:t>
      </w:r>
      <w:r w:rsidR="00320D92">
        <w:rPr>
          <w:rFonts w:ascii="Calibri" w:eastAsia="Roboto" w:hAnsi="Calibri" w:cs="Calibri"/>
          <w:color w:val="000000"/>
          <w:sz w:val="22"/>
          <w:szCs w:val="22"/>
        </w:rPr>
        <w:t xml:space="preserve"> </w:t>
      </w:r>
      <w:hyperlink r:id="rId3" w:history="1">
        <w:r w:rsidR="00320D92" w:rsidRPr="00320D92">
          <w:rPr>
            <w:rStyle w:val="Hyperlink"/>
            <w:rFonts w:ascii="Calibri" w:eastAsia="Roboto" w:hAnsi="Calibri" w:cs="Calibri"/>
            <w:sz w:val="22"/>
            <w:szCs w:val="22"/>
          </w:rPr>
          <w:t>https://www.medrxiv.org/content/10.1101/2020.06.20.20134387v1</w:t>
        </w:r>
      </w:hyperlink>
    </w:p>
  </w:endnote>
  <w:endnote w:id="4">
    <w:p w14:paraId="45AD2AAF" w14:textId="14377A2B" w:rsidR="00A15937" w:rsidRPr="00745095" w:rsidRDefault="00A15937" w:rsidP="00F97F4B">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Ko</w:t>
      </w:r>
      <w:r w:rsidR="00F625F3">
        <w:rPr>
          <w:rFonts w:ascii="Calibri" w:hAnsi="Calibri" w:cs="Calibri"/>
          <w:sz w:val="22"/>
          <w:szCs w:val="22"/>
        </w:rPr>
        <w:t>e</w:t>
      </w:r>
      <w:r w:rsidRPr="00745095">
        <w:rPr>
          <w:rFonts w:ascii="Calibri" w:hAnsi="Calibri" w:cs="Calibri"/>
          <w:sz w:val="22"/>
          <w:szCs w:val="22"/>
        </w:rPr>
        <w:t xml:space="preserve">hler, Matt, et al. “Modeling COVID-19 for lifting non-pharmaceutical interventions” </w:t>
      </w:r>
      <w:hyperlink r:id="rId4" w:history="1">
        <w:r w:rsidRPr="00745095">
          <w:rPr>
            <w:rStyle w:val="Hyperlink"/>
            <w:rFonts w:ascii="Calibri" w:hAnsi="Calibri" w:cs="Calibri"/>
            <w:sz w:val="22"/>
            <w:szCs w:val="22"/>
          </w:rPr>
          <w:t>https://www.medrxiv.org/content/10.1101/2020.07.02.20145052v1</w:t>
        </w:r>
      </w:hyperlink>
    </w:p>
  </w:endnote>
  <w:endnote w:id="5">
    <w:p w14:paraId="4CF8B0ED" w14:textId="21258EC3" w:rsidR="00E64EB8" w:rsidRPr="00E64EB8" w:rsidRDefault="00A15937" w:rsidP="00E64EB8">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Pr="00E64EB8">
        <w:rPr>
          <w:rFonts w:ascii="Calibri" w:eastAsia="Roboto" w:hAnsi="Calibri" w:cs="Calibri"/>
          <w:color w:val="222222"/>
          <w:sz w:val="22"/>
          <w:szCs w:val="22"/>
          <w:highlight w:val="white"/>
        </w:rPr>
        <w:t xml:space="preserve"> </w:t>
      </w:r>
      <w:hyperlink r:id="rId5" w:history="1">
        <w:r w:rsidR="00E64EB8" w:rsidRPr="00D37D3C">
          <w:rPr>
            <w:rFonts w:ascii="Calibri" w:hAnsi="Calibri" w:cs="Calibri"/>
            <w:color w:val="0000FF"/>
            <w:sz w:val="22"/>
            <w:szCs w:val="22"/>
            <w:u w:val="single"/>
          </w:rPr>
          <w:t>https://www.imperial.ac.uk/media/imperial-college/medicine/sph/ide/gida-fellowships/Imperial-College-COVID19-NPI-modelling-16-03-2020.pdf</w:t>
        </w:r>
      </w:hyperlink>
    </w:p>
    <w:p w14:paraId="2C136ECB" w14:textId="667FDA25" w:rsidR="00A15937" w:rsidRPr="00745095" w:rsidRDefault="00A15937" w:rsidP="004919E9">
      <w:pPr>
        <w:rPr>
          <w:rFonts w:ascii="Calibri" w:eastAsia="Roboto" w:hAnsi="Calibri" w:cs="Calibri"/>
          <w:color w:val="222222"/>
          <w:sz w:val="22"/>
          <w:szCs w:val="22"/>
          <w:highlight w:val="white"/>
        </w:rPr>
      </w:pPr>
      <w:r w:rsidRPr="00745095">
        <w:rPr>
          <w:rFonts w:ascii="Calibri" w:eastAsia="Roboto" w:hAnsi="Calibri" w:cs="Calibri"/>
          <w:color w:val="222222"/>
          <w:sz w:val="22"/>
          <w:szCs w:val="22"/>
          <w:highlight w:val="white"/>
        </w:rPr>
        <w:t>Note: As implemented in the model, the reported values in this reference are weighted by US population demographics.</w:t>
      </w:r>
    </w:p>
  </w:endnote>
  <w:endnote w:id="6">
    <w:p w14:paraId="1ADCAE2D" w14:textId="17E3E668" w:rsidR="00A15937" w:rsidRPr="00745095" w:rsidRDefault="00A15937" w:rsidP="008757F0">
      <w:pPr>
        <w:rPr>
          <w:rFonts w:ascii="Calibri" w:hAnsi="Calibri" w:cs="Calibri"/>
          <w:sz w:val="22"/>
          <w:szCs w:val="22"/>
        </w:rPr>
      </w:pPr>
      <w:r w:rsidRPr="00745095">
        <w:rPr>
          <w:rStyle w:val="EndnoteReference"/>
          <w:rFonts w:ascii="Calibri" w:hAnsi="Calibri" w:cs="Calibri"/>
          <w:sz w:val="22"/>
          <w:szCs w:val="22"/>
        </w:rPr>
        <w:endnoteRef/>
      </w:r>
      <w:r w:rsidRPr="00745095">
        <w:rPr>
          <w:rFonts w:ascii="Calibri" w:hAnsi="Calibri" w:cs="Calibri"/>
          <w:sz w:val="22"/>
          <w:szCs w:val="22"/>
        </w:rPr>
        <w:t xml:space="preserve"> US Centers for Disease Control and Prevention. “Interim Clinical Guidance for Management of Patients with Confirmed Coronavirus Disease (COVID-19)” </w:t>
      </w:r>
      <w:hyperlink r:id="rId6" w:history="1">
        <w:r w:rsidRPr="00745095">
          <w:rPr>
            <w:rStyle w:val="Hyperlink"/>
            <w:rFonts w:ascii="Calibri" w:hAnsi="Calibri" w:cs="Calibri"/>
            <w:sz w:val="22"/>
            <w:szCs w:val="22"/>
          </w:rPr>
          <w:t>https://www.cdc.gov/coronavirus/2019-ncov/hcp/clinical-guidance-management-patients.html</w:t>
        </w:r>
      </w:hyperlink>
    </w:p>
  </w:endnote>
  <w:endnote w:id="7">
    <w:p w14:paraId="5A81480B" w14:textId="670A2B2D" w:rsidR="00A15937" w:rsidRPr="00745095" w:rsidRDefault="00A15937" w:rsidP="00B66065">
      <w:pPr>
        <w:rPr>
          <w:rFonts w:ascii="Calibri" w:eastAsia="Roboto" w:hAnsi="Calibri" w:cs="Calibri"/>
          <w:color w:val="222222"/>
          <w:sz w:val="22"/>
          <w:szCs w:val="22"/>
          <w:highlight w:val="white"/>
        </w:rPr>
      </w:pPr>
      <w:r w:rsidRPr="00745095">
        <w:rPr>
          <w:rStyle w:val="EndnoteReference"/>
          <w:rFonts w:ascii="Calibri" w:hAnsi="Calibri" w:cs="Calibri"/>
          <w:sz w:val="22"/>
          <w:szCs w:val="22"/>
        </w:rPr>
        <w:endnoteRef/>
      </w:r>
      <w:r w:rsidRPr="00745095">
        <w:rPr>
          <w:rFonts w:ascii="Calibri" w:hAnsi="Calibri" w:cs="Calibri"/>
          <w:sz w:val="22"/>
          <w:szCs w:val="22"/>
        </w:rPr>
        <w:t xml:space="preserve"> </w:t>
      </w:r>
      <w:r w:rsidR="00320D92">
        <w:rPr>
          <w:rFonts w:ascii="Calibri" w:eastAsia="Roboto" w:hAnsi="Calibri" w:cs="Calibri"/>
          <w:color w:val="222222"/>
          <w:sz w:val="22"/>
          <w:szCs w:val="22"/>
          <w:highlight w:val="white"/>
        </w:rPr>
        <w:t>Cummings, Matthew</w:t>
      </w:r>
      <w:r w:rsidRPr="00745095">
        <w:rPr>
          <w:rFonts w:ascii="Calibri" w:eastAsia="Roboto" w:hAnsi="Calibri" w:cs="Calibri"/>
          <w:color w:val="222222"/>
          <w:sz w:val="22"/>
          <w:szCs w:val="22"/>
          <w:highlight w:val="white"/>
        </w:rPr>
        <w:t>, et al. "</w:t>
      </w:r>
      <w:r w:rsidR="00320D92">
        <w:rPr>
          <w:rFonts w:ascii="Calibri" w:eastAsia="Roboto" w:hAnsi="Calibri" w:cs="Calibri"/>
          <w:color w:val="222222"/>
          <w:sz w:val="22"/>
          <w:szCs w:val="22"/>
          <w:highlight w:val="white"/>
        </w:rPr>
        <w:t>Epidemiology, clinical course, and outcomes of critically ill adults with COVID-19 in New York City: a prospective cohort study</w:t>
      </w:r>
      <w:r w:rsidRPr="00745095">
        <w:rPr>
          <w:rFonts w:ascii="Calibri" w:eastAsia="Roboto" w:hAnsi="Calibri" w:cs="Calibri"/>
          <w:color w:val="222222"/>
          <w:sz w:val="22"/>
          <w:szCs w:val="22"/>
          <w:highlight w:val="white"/>
        </w:rPr>
        <w:t xml:space="preserve">" </w:t>
      </w:r>
      <w:hyperlink r:id="rId7" w:history="1">
        <w:r w:rsidR="00320D92" w:rsidRPr="00320D92">
          <w:rPr>
            <w:rStyle w:val="Hyperlink"/>
            <w:rFonts w:ascii="Calibri" w:eastAsia="Roboto" w:hAnsi="Calibri" w:cs="Calibri"/>
            <w:sz w:val="22"/>
            <w:szCs w:val="22"/>
            <w:highlight w:val="white"/>
          </w:rPr>
          <w:t>https://www.thelancet.com/journals/lancet/article/PIIS0140-6736(20)31189-2/fulltext</w:t>
        </w:r>
      </w:hyperlink>
    </w:p>
  </w:endnote>
  <w:endnote w:id="8">
    <w:p w14:paraId="06E17408" w14:textId="77777777" w:rsidR="00E64EB8" w:rsidRPr="00E64EB8" w:rsidRDefault="00A15937" w:rsidP="00E64EB8">
      <w:r w:rsidRPr="00D37D3C">
        <w:rPr>
          <w:rStyle w:val="EndnoteReference"/>
          <w:rFonts w:ascii="Calibri" w:hAnsi="Calibri" w:cs="Calibri"/>
          <w:sz w:val="22"/>
          <w:szCs w:val="22"/>
        </w:rPr>
        <w:endnoteRef/>
      </w:r>
      <w:r w:rsidRPr="00745095">
        <w:rPr>
          <w:sz w:val="22"/>
          <w:szCs w:val="22"/>
        </w:rPr>
        <w:t xml:space="preserve"> </w:t>
      </w:r>
      <w:r w:rsidR="00E64EB8" w:rsidRPr="00745095">
        <w:rPr>
          <w:rFonts w:ascii="Calibri" w:eastAsia="Roboto" w:hAnsi="Calibri" w:cs="Calibri"/>
          <w:color w:val="222222"/>
          <w:sz w:val="22"/>
          <w:szCs w:val="22"/>
          <w:highlight w:val="white"/>
        </w:rPr>
        <w:t>Ferguson, Neil, et al. "Report 9: Impact of non-pharmaceutical interventions (NPIs) to reduce COVID19 mortality and healthcare demand"</w:t>
      </w:r>
      <w:r w:rsidR="00E64EB8" w:rsidRPr="00E64EB8">
        <w:rPr>
          <w:rFonts w:ascii="Calibri" w:eastAsia="Roboto" w:hAnsi="Calibri" w:cs="Calibri"/>
          <w:color w:val="222222"/>
          <w:sz w:val="22"/>
          <w:szCs w:val="22"/>
          <w:highlight w:val="white"/>
        </w:rPr>
        <w:t xml:space="preserve"> </w:t>
      </w:r>
      <w:hyperlink r:id="rId8" w:history="1">
        <w:r w:rsidR="00E64EB8" w:rsidRPr="00CE3AEA">
          <w:rPr>
            <w:rFonts w:ascii="Calibri" w:hAnsi="Calibri" w:cs="Calibri"/>
            <w:color w:val="0000FF"/>
            <w:sz w:val="22"/>
            <w:szCs w:val="22"/>
            <w:u w:val="single"/>
          </w:rPr>
          <w:t>https://www.imperial.ac.uk/media/imperial-college/medicine/sph/ide/gida-fellowships/Imperial-College-COVID19-NPI-modelling-16-03-2020.pdf</w:t>
        </w:r>
      </w:hyperlink>
    </w:p>
    <w:p w14:paraId="7E4BA564" w14:textId="0C274A99" w:rsidR="00A15937" w:rsidRPr="00745095" w:rsidRDefault="00E64EB8" w:rsidP="00E64EB8">
      <w:pPr>
        <w:pStyle w:val="EndnoteText"/>
        <w:rPr>
          <w:sz w:val="22"/>
          <w:szCs w:val="22"/>
        </w:rPr>
      </w:pPr>
      <w:r w:rsidRPr="00745095">
        <w:rPr>
          <w:rFonts w:eastAsia="Roboto"/>
          <w:color w:val="222222"/>
          <w:sz w:val="22"/>
          <w:szCs w:val="22"/>
          <w:highlight w:val="white"/>
        </w:rPr>
        <w:t>Note: As implemented in the model, the reported values in this reference are weighted by US population demographics.</w:t>
      </w:r>
    </w:p>
  </w:endnote>
  <w:endnote w:id="9">
    <w:p w14:paraId="0C14F266" w14:textId="7E0EF317" w:rsidR="00EC016A" w:rsidRDefault="00EC016A">
      <w:pPr>
        <w:pStyle w:val="EndnoteText"/>
      </w:pPr>
      <w:r>
        <w:rPr>
          <w:rStyle w:val="EndnoteReference"/>
        </w:rPr>
        <w:endnoteRef/>
      </w:r>
      <w:r>
        <w:t xml:space="preserve"> </w:t>
      </w:r>
      <w:r w:rsidRPr="00D37D3C">
        <w:rPr>
          <w:sz w:val="22"/>
          <w:szCs w:val="22"/>
        </w:rPr>
        <w:t xml:space="preserve">European Centre for Disease Prevention and Control. “Clinical characteristics of COVID-19” </w:t>
      </w:r>
      <w:hyperlink r:id="rId9" w:history="1">
        <w:r w:rsidRPr="00D37D3C">
          <w:rPr>
            <w:rStyle w:val="Hyperlink"/>
            <w:sz w:val="22"/>
            <w:szCs w:val="22"/>
          </w:rPr>
          <w:t>https://www.ecdc.europa.eu/en/covid-19/latest-evidence/clinical</w:t>
        </w:r>
      </w:hyperlink>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Georgia">
    <w:altName w:val="Georgia"/>
    <w:panose1 w:val="02040502050405020303"/>
    <w:charset w:val="00"/>
    <w:family w:val="roman"/>
    <w:pitch w:val="variable"/>
    <w:sig w:usb0="00000287" w:usb1="00000000" w:usb2="00000000" w:usb3="00000000" w:csb0="0000009F" w:csb1="00000000"/>
  </w:font>
  <w:font w:name="Open Sans">
    <w:altName w:val="Open Sans"/>
    <w:panose1 w:val="020B0606030504020204"/>
    <w:charset w:val="00"/>
    <w:family w:val="swiss"/>
    <w:pitch w:val="variable"/>
    <w:sig w:usb0="E00002EF" w:usb1="4000205B" w:usb2="00000028" w:usb3="00000000" w:csb0="0000019F" w:csb1="00000000"/>
  </w:font>
  <w:font w:name="AppleSystemUIFont">
    <w:altName w:val="Calibri"/>
    <w:panose1 w:val="020B0604020202020204"/>
    <w:charset w:val="00"/>
    <w:family w:val="auto"/>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Roboto">
    <w:panose1 w:val="02000000000000000000"/>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58F42" w14:textId="77777777" w:rsidR="001A2ED3" w:rsidRDefault="001A2ED3">
    <w:pPr>
      <w:jc w:val="right"/>
    </w:pPr>
    <w:r>
      <w:fldChar w:fldCharType="begin"/>
    </w:r>
    <w:r>
      <w:instrText>PAGE</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6CD6AC" w14:textId="77777777" w:rsidR="002C6209" w:rsidRDefault="002C6209">
      <w:r>
        <w:separator/>
      </w:r>
    </w:p>
  </w:footnote>
  <w:footnote w:type="continuationSeparator" w:id="0">
    <w:p w14:paraId="4D645007" w14:textId="77777777" w:rsidR="002C6209" w:rsidRDefault="002C620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70AE1" w14:textId="599FAE14" w:rsidR="001A2ED3" w:rsidRDefault="001A2ED3">
    <w:pPr>
      <w:pStyle w:val="Header"/>
    </w:pPr>
    <w:r>
      <w:rPr>
        <w:noProof/>
      </w:rPr>
      <w:drawing>
        <wp:inline distT="0" distB="0" distL="0" distR="0" wp14:anchorId="5DE60E21" wp14:editId="5DB8F229">
          <wp:extent cx="2400300" cy="304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CF6068" w14:textId="3D30EE21" w:rsidR="001A2ED3" w:rsidRDefault="001A2ED3">
    <w:pPr>
      <w:pStyle w:val="Header"/>
    </w:pPr>
    <w:r>
      <w:rPr>
        <w:noProof/>
      </w:rPr>
      <w:drawing>
        <wp:inline distT="0" distB="0" distL="0" distR="0" wp14:anchorId="192C4BF2" wp14:editId="2E7B9791">
          <wp:extent cx="2400300" cy="30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65).png"/>
                  <pic:cNvPicPr/>
                </pic:nvPicPr>
                <pic:blipFill>
                  <a:blip r:embed="rId1">
                    <a:extLst>
                      <a:ext uri="{28A0092B-C50C-407E-A947-70E740481C1C}">
                        <a14:useLocalDpi xmlns:a14="http://schemas.microsoft.com/office/drawing/2010/main" val="0"/>
                      </a:ext>
                    </a:extLst>
                  </a:blip>
                  <a:stretch>
                    <a:fillRect/>
                  </a:stretch>
                </pic:blipFill>
                <pic:spPr>
                  <a:xfrm>
                    <a:off x="0" y="0"/>
                    <a:ext cx="2400300" cy="30480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45445"/>
    <w:multiLevelType w:val="multilevel"/>
    <w:tmpl w:val="3D7E92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904045"/>
    <w:multiLevelType w:val="hybridMultilevel"/>
    <w:tmpl w:val="D5BE61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6A1A36"/>
    <w:multiLevelType w:val="hybridMultilevel"/>
    <w:tmpl w:val="84E483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E728E"/>
    <w:multiLevelType w:val="multilevel"/>
    <w:tmpl w:val="FA08B4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6498A"/>
    <w:multiLevelType w:val="hybridMultilevel"/>
    <w:tmpl w:val="938287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D87781"/>
    <w:multiLevelType w:val="multilevel"/>
    <w:tmpl w:val="C2A6C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383EAC"/>
    <w:multiLevelType w:val="hybridMultilevel"/>
    <w:tmpl w:val="378AF2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5D1BD5"/>
    <w:multiLevelType w:val="multilevel"/>
    <w:tmpl w:val="DC2AB3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DA94052"/>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9156EB"/>
    <w:multiLevelType w:val="hybridMultilevel"/>
    <w:tmpl w:val="3734252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53078A"/>
    <w:multiLevelType w:val="multilevel"/>
    <w:tmpl w:val="C9F67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A6400A8"/>
    <w:multiLevelType w:val="multilevel"/>
    <w:tmpl w:val="921CE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1F70FB1"/>
    <w:multiLevelType w:val="multilevel"/>
    <w:tmpl w:val="71BEF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B757FA"/>
    <w:multiLevelType w:val="multilevel"/>
    <w:tmpl w:val="C1766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050124"/>
    <w:multiLevelType w:val="multilevel"/>
    <w:tmpl w:val="E7CE5554"/>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F751BA7"/>
    <w:multiLevelType w:val="hybridMultilevel"/>
    <w:tmpl w:val="07C0A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E1A0491"/>
    <w:multiLevelType w:val="multilevel"/>
    <w:tmpl w:val="A742F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11"/>
  </w:num>
  <w:num w:numId="3">
    <w:abstractNumId w:val="12"/>
  </w:num>
  <w:num w:numId="4">
    <w:abstractNumId w:val="10"/>
  </w:num>
  <w:num w:numId="5">
    <w:abstractNumId w:val="2"/>
  </w:num>
  <w:num w:numId="6">
    <w:abstractNumId w:val="15"/>
  </w:num>
  <w:num w:numId="7">
    <w:abstractNumId w:val="4"/>
  </w:num>
  <w:num w:numId="8">
    <w:abstractNumId w:val="1"/>
  </w:num>
  <w:num w:numId="9">
    <w:abstractNumId w:val="6"/>
  </w:num>
  <w:num w:numId="10">
    <w:abstractNumId w:val="9"/>
  </w:num>
  <w:num w:numId="11">
    <w:abstractNumId w:val="3"/>
  </w:num>
  <w:num w:numId="12">
    <w:abstractNumId w:val="0"/>
  </w:num>
  <w:num w:numId="13">
    <w:abstractNumId w:val="16"/>
  </w:num>
  <w:num w:numId="14">
    <w:abstractNumId w:val="7"/>
  </w:num>
  <w:num w:numId="15">
    <w:abstractNumId w:val="14"/>
  </w:num>
  <w:num w:numId="16">
    <w:abstractNumId w:val="8"/>
  </w:num>
  <w:num w:numId="17">
    <w:abstractNumId w:val="1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Zimmerman">
    <w15:presenceInfo w15:providerId="AD" w15:userId="S::rzimmerman@talusanalytics.onmicrosoft.com::48f1cbc1-0815-444c-b3d6-f0dbbc23b18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1463C"/>
    <w:rsid w:val="00002A0B"/>
    <w:rsid w:val="000052E1"/>
    <w:rsid w:val="00005D94"/>
    <w:rsid w:val="00011376"/>
    <w:rsid w:val="00012C52"/>
    <w:rsid w:val="000215EE"/>
    <w:rsid w:val="00043E46"/>
    <w:rsid w:val="00061543"/>
    <w:rsid w:val="00061AE6"/>
    <w:rsid w:val="000676A1"/>
    <w:rsid w:val="00077E29"/>
    <w:rsid w:val="00082EDB"/>
    <w:rsid w:val="0008435E"/>
    <w:rsid w:val="00084D00"/>
    <w:rsid w:val="00085BFE"/>
    <w:rsid w:val="0009084A"/>
    <w:rsid w:val="00090E03"/>
    <w:rsid w:val="0009110C"/>
    <w:rsid w:val="00091DAC"/>
    <w:rsid w:val="000B087F"/>
    <w:rsid w:val="000B7407"/>
    <w:rsid w:val="000B790E"/>
    <w:rsid w:val="000C0876"/>
    <w:rsid w:val="000C1E42"/>
    <w:rsid w:val="000D04AB"/>
    <w:rsid w:val="000D2550"/>
    <w:rsid w:val="000E019B"/>
    <w:rsid w:val="000F78A9"/>
    <w:rsid w:val="00101B29"/>
    <w:rsid w:val="00103783"/>
    <w:rsid w:val="001042EF"/>
    <w:rsid w:val="00111D92"/>
    <w:rsid w:val="001129F6"/>
    <w:rsid w:val="0011411E"/>
    <w:rsid w:val="00120F51"/>
    <w:rsid w:val="00125C9A"/>
    <w:rsid w:val="00142886"/>
    <w:rsid w:val="00153F3A"/>
    <w:rsid w:val="001542BB"/>
    <w:rsid w:val="00165531"/>
    <w:rsid w:val="0016725A"/>
    <w:rsid w:val="0017008D"/>
    <w:rsid w:val="001729EC"/>
    <w:rsid w:val="0017610E"/>
    <w:rsid w:val="00193FF9"/>
    <w:rsid w:val="001A2ED3"/>
    <w:rsid w:val="001C261F"/>
    <w:rsid w:val="001C3823"/>
    <w:rsid w:val="001C71C4"/>
    <w:rsid w:val="001D09D5"/>
    <w:rsid w:val="001D0B89"/>
    <w:rsid w:val="001D1D9A"/>
    <w:rsid w:val="001D4454"/>
    <w:rsid w:val="001E72B8"/>
    <w:rsid w:val="001F4F69"/>
    <w:rsid w:val="001F6F6F"/>
    <w:rsid w:val="0020387F"/>
    <w:rsid w:val="00205A69"/>
    <w:rsid w:val="002064D2"/>
    <w:rsid w:val="00210ADC"/>
    <w:rsid w:val="00210B02"/>
    <w:rsid w:val="00216EFD"/>
    <w:rsid w:val="00220AF1"/>
    <w:rsid w:val="00220BC2"/>
    <w:rsid w:val="00231293"/>
    <w:rsid w:val="00252586"/>
    <w:rsid w:val="00262102"/>
    <w:rsid w:val="0026722E"/>
    <w:rsid w:val="0027223E"/>
    <w:rsid w:val="00275AC0"/>
    <w:rsid w:val="00276381"/>
    <w:rsid w:val="00284B53"/>
    <w:rsid w:val="002B17EF"/>
    <w:rsid w:val="002B37DA"/>
    <w:rsid w:val="002B3C0C"/>
    <w:rsid w:val="002C0DEA"/>
    <w:rsid w:val="002C24AC"/>
    <w:rsid w:val="002C4181"/>
    <w:rsid w:val="002C4A9B"/>
    <w:rsid w:val="002C6209"/>
    <w:rsid w:val="002C6B04"/>
    <w:rsid w:val="002D306D"/>
    <w:rsid w:val="002E2451"/>
    <w:rsid w:val="002E735B"/>
    <w:rsid w:val="002E7B0D"/>
    <w:rsid w:val="00302B56"/>
    <w:rsid w:val="0030407B"/>
    <w:rsid w:val="00304B1A"/>
    <w:rsid w:val="003106B0"/>
    <w:rsid w:val="00310F03"/>
    <w:rsid w:val="00312E62"/>
    <w:rsid w:val="003168F3"/>
    <w:rsid w:val="00317A9C"/>
    <w:rsid w:val="00320D92"/>
    <w:rsid w:val="0033232A"/>
    <w:rsid w:val="00341E8C"/>
    <w:rsid w:val="00343DC8"/>
    <w:rsid w:val="003462E2"/>
    <w:rsid w:val="003470E4"/>
    <w:rsid w:val="00350AEA"/>
    <w:rsid w:val="00360022"/>
    <w:rsid w:val="00365612"/>
    <w:rsid w:val="00371727"/>
    <w:rsid w:val="00376EDA"/>
    <w:rsid w:val="00382445"/>
    <w:rsid w:val="0038544F"/>
    <w:rsid w:val="00385A96"/>
    <w:rsid w:val="003923BA"/>
    <w:rsid w:val="0039736C"/>
    <w:rsid w:val="003A7082"/>
    <w:rsid w:val="003B2657"/>
    <w:rsid w:val="003D2EC9"/>
    <w:rsid w:val="003D42EA"/>
    <w:rsid w:val="003E5072"/>
    <w:rsid w:val="003E7CC0"/>
    <w:rsid w:val="00406A0C"/>
    <w:rsid w:val="00407961"/>
    <w:rsid w:val="00411BE0"/>
    <w:rsid w:val="00415345"/>
    <w:rsid w:val="0041744B"/>
    <w:rsid w:val="00420E90"/>
    <w:rsid w:val="00422C6D"/>
    <w:rsid w:val="00425E31"/>
    <w:rsid w:val="00427420"/>
    <w:rsid w:val="00427A41"/>
    <w:rsid w:val="0044442C"/>
    <w:rsid w:val="004460F0"/>
    <w:rsid w:val="004465D5"/>
    <w:rsid w:val="00451993"/>
    <w:rsid w:val="00456368"/>
    <w:rsid w:val="00480962"/>
    <w:rsid w:val="004834A7"/>
    <w:rsid w:val="004919E9"/>
    <w:rsid w:val="004B4528"/>
    <w:rsid w:val="004C40A9"/>
    <w:rsid w:val="004D04EC"/>
    <w:rsid w:val="004D1E29"/>
    <w:rsid w:val="004E2037"/>
    <w:rsid w:val="004E39A5"/>
    <w:rsid w:val="00501176"/>
    <w:rsid w:val="00514CFB"/>
    <w:rsid w:val="00516238"/>
    <w:rsid w:val="005208E8"/>
    <w:rsid w:val="00522B29"/>
    <w:rsid w:val="00523C9F"/>
    <w:rsid w:val="00546A32"/>
    <w:rsid w:val="005541E4"/>
    <w:rsid w:val="00560D4B"/>
    <w:rsid w:val="005627AF"/>
    <w:rsid w:val="005718C4"/>
    <w:rsid w:val="00577126"/>
    <w:rsid w:val="005830F4"/>
    <w:rsid w:val="00583FAF"/>
    <w:rsid w:val="005845C1"/>
    <w:rsid w:val="00585559"/>
    <w:rsid w:val="00585D71"/>
    <w:rsid w:val="005972CD"/>
    <w:rsid w:val="005A3AF9"/>
    <w:rsid w:val="005A4CDE"/>
    <w:rsid w:val="005B4593"/>
    <w:rsid w:val="005C5C2C"/>
    <w:rsid w:val="005E0812"/>
    <w:rsid w:val="005E3092"/>
    <w:rsid w:val="005E5AD9"/>
    <w:rsid w:val="005E7C15"/>
    <w:rsid w:val="005F100A"/>
    <w:rsid w:val="005F1A70"/>
    <w:rsid w:val="00606055"/>
    <w:rsid w:val="00610B76"/>
    <w:rsid w:val="006144BA"/>
    <w:rsid w:val="006171B7"/>
    <w:rsid w:val="00620BB2"/>
    <w:rsid w:val="00626389"/>
    <w:rsid w:val="00627329"/>
    <w:rsid w:val="00632502"/>
    <w:rsid w:val="00634697"/>
    <w:rsid w:val="00640014"/>
    <w:rsid w:val="00640A36"/>
    <w:rsid w:val="006425C6"/>
    <w:rsid w:val="006660B7"/>
    <w:rsid w:val="006666FB"/>
    <w:rsid w:val="00667A26"/>
    <w:rsid w:val="00667C2D"/>
    <w:rsid w:val="00667D8C"/>
    <w:rsid w:val="006731DE"/>
    <w:rsid w:val="00675B24"/>
    <w:rsid w:val="00677CF2"/>
    <w:rsid w:val="006834B2"/>
    <w:rsid w:val="00686FA7"/>
    <w:rsid w:val="006905FA"/>
    <w:rsid w:val="006906DB"/>
    <w:rsid w:val="006A12D5"/>
    <w:rsid w:val="006A49E2"/>
    <w:rsid w:val="006A7C3C"/>
    <w:rsid w:val="006A7D12"/>
    <w:rsid w:val="006B5476"/>
    <w:rsid w:val="006B7F9A"/>
    <w:rsid w:val="006C7A5D"/>
    <w:rsid w:val="006D0EF0"/>
    <w:rsid w:val="006D156D"/>
    <w:rsid w:val="006D42BC"/>
    <w:rsid w:val="006D5963"/>
    <w:rsid w:val="006E2D9F"/>
    <w:rsid w:val="006E4E10"/>
    <w:rsid w:val="006E5BB6"/>
    <w:rsid w:val="006F30AA"/>
    <w:rsid w:val="006F3E41"/>
    <w:rsid w:val="006F477A"/>
    <w:rsid w:val="006F4B8C"/>
    <w:rsid w:val="006F6662"/>
    <w:rsid w:val="00712726"/>
    <w:rsid w:val="00714246"/>
    <w:rsid w:val="007150F9"/>
    <w:rsid w:val="00717035"/>
    <w:rsid w:val="0072111F"/>
    <w:rsid w:val="00741367"/>
    <w:rsid w:val="0074225A"/>
    <w:rsid w:val="007438F1"/>
    <w:rsid w:val="00745095"/>
    <w:rsid w:val="00750233"/>
    <w:rsid w:val="0075165D"/>
    <w:rsid w:val="00757FBA"/>
    <w:rsid w:val="00765E07"/>
    <w:rsid w:val="00767DF8"/>
    <w:rsid w:val="007803AC"/>
    <w:rsid w:val="00780BF1"/>
    <w:rsid w:val="0078159C"/>
    <w:rsid w:val="007A076B"/>
    <w:rsid w:val="007A36F8"/>
    <w:rsid w:val="007B3CF0"/>
    <w:rsid w:val="007B7713"/>
    <w:rsid w:val="007B7A06"/>
    <w:rsid w:val="007D0969"/>
    <w:rsid w:val="007D3C01"/>
    <w:rsid w:val="00806F2C"/>
    <w:rsid w:val="008077F3"/>
    <w:rsid w:val="008134DE"/>
    <w:rsid w:val="00815055"/>
    <w:rsid w:val="0081548D"/>
    <w:rsid w:val="00815804"/>
    <w:rsid w:val="0082069F"/>
    <w:rsid w:val="00830775"/>
    <w:rsid w:val="008341B0"/>
    <w:rsid w:val="00834608"/>
    <w:rsid w:val="00835603"/>
    <w:rsid w:val="0084434C"/>
    <w:rsid w:val="00846D81"/>
    <w:rsid w:val="008604CA"/>
    <w:rsid w:val="00862712"/>
    <w:rsid w:val="008630D2"/>
    <w:rsid w:val="008745C9"/>
    <w:rsid w:val="008746C0"/>
    <w:rsid w:val="008757F0"/>
    <w:rsid w:val="0088033F"/>
    <w:rsid w:val="00882D5C"/>
    <w:rsid w:val="008854DB"/>
    <w:rsid w:val="0088799C"/>
    <w:rsid w:val="00887A8B"/>
    <w:rsid w:val="00887AB4"/>
    <w:rsid w:val="008A14E4"/>
    <w:rsid w:val="008A23FB"/>
    <w:rsid w:val="008A505D"/>
    <w:rsid w:val="008A5F69"/>
    <w:rsid w:val="008C24B2"/>
    <w:rsid w:val="008D2608"/>
    <w:rsid w:val="008E2373"/>
    <w:rsid w:val="008E5A36"/>
    <w:rsid w:val="008F0885"/>
    <w:rsid w:val="008F7C2B"/>
    <w:rsid w:val="0090481D"/>
    <w:rsid w:val="00904E25"/>
    <w:rsid w:val="00906353"/>
    <w:rsid w:val="00911029"/>
    <w:rsid w:val="0092261D"/>
    <w:rsid w:val="0093019D"/>
    <w:rsid w:val="009312D5"/>
    <w:rsid w:val="0094117E"/>
    <w:rsid w:val="009535D0"/>
    <w:rsid w:val="00954489"/>
    <w:rsid w:val="00960EA3"/>
    <w:rsid w:val="009642AE"/>
    <w:rsid w:val="009648E1"/>
    <w:rsid w:val="00964BDD"/>
    <w:rsid w:val="00965C19"/>
    <w:rsid w:val="009662D1"/>
    <w:rsid w:val="00966C8A"/>
    <w:rsid w:val="00971232"/>
    <w:rsid w:val="00975A39"/>
    <w:rsid w:val="009937B3"/>
    <w:rsid w:val="00997E93"/>
    <w:rsid w:val="009A211A"/>
    <w:rsid w:val="009A3A8C"/>
    <w:rsid w:val="009A7259"/>
    <w:rsid w:val="009B5814"/>
    <w:rsid w:val="009B6068"/>
    <w:rsid w:val="009B60C8"/>
    <w:rsid w:val="009C3B91"/>
    <w:rsid w:val="009C3D4B"/>
    <w:rsid w:val="009E1800"/>
    <w:rsid w:val="009E3BA0"/>
    <w:rsid w:val="009F48E1"/>
    <w:rsid w:val="009F4E8C"/>
    <w:rsid w:val="00A11CCE"/>
    <w:rsid w:val="00A12D54"/>
    <w:rsid w:val="00A1463C"/>
    <w:rsid w:val="00A15937"/>
    <w:rsid w:val="00A16D05"/>
    <w:rsid w:val="00A23F4C"/>
    <w:rsid w:val="00A24F24"/>
    <w:rsid w:val="00A4049A"/>
    <w:rsid w:val="00A41A47"/>
    <w:rsid w:val="00A5401B"/>
    <w:rsid w:val="00A57F8B"/>
    <w:rsid w:val="00A67FBC"/>
    <w:rsid w:val="00A70FB3"/>
    <w:rsid w:val="00A73347"/>
    <w:rsid w:val="00A7455B"/>
    <w:rsid w:val="00A8035A"/>
    <w:rsid w:val="00A929F4"/>
    <w:rsid w:val="00A972E9"/>
    <w:rsid w:val="00A97D38"/>
    <w:rsid w:val="00AA0F3E"/>
    <w:rsid w:val="00AA6264"/>
    <w:rsid w:val="00AB27F9"/>
    <w:rsid w:val="00AC192F"/>
    <w:rsid w:val="00AC2013"/>
    <w:rsid w:val="00AD268D"/>
    <w:rsid w:val="00AD365D"/>
    <w:rsid w:val="00AD3799"/>
    <w:rsid w:val="00AD56D9"/>
    <w:rsid w:val="00AE3173"/>
    <w:rsid w:val="00AE4611"/>
    <w:rsid w:val="00AE6BEA"/>
    <w:rsid w:val="00AF4D96"/>
    <w:rsid w:val="00AF57DC"/>
    <w:rsid w:val="00AF5D95"/>
    <w:rsid w:val="00AF78BB"/>
    <w:rsid w:val="00B01C88"/>
    <w:rsid w:val="00B02130"/>
    <w:rsid w:val="00B1533C"/>
    <w:rsid w:val="00B219C8"/>
    <w:rsid w:val="00B370A2"/>
    <w:rsid w:val="00B445A4"/>
    <w:rsid w:val="00B45198"/>
    <w:rsid w:val="00B66065"/>
    <w:rsid w:val="00B71B17"/>
    <w:rsid w:val="00B7751A"/>
    <w:rsid w:val="00B83740"/>
    <w:rsid w:val="00B85B2D"/>
    <w:rsid w:val="00B925A9"/>
    <w:rsid w:val="00BA357F"/>
    <w:rsid w:val="00BA7BB8"/>
    <w:rsid w:val="00BB03F1"/>
    <w:rsid w:val="00BB2095"/>
    <w:rsid w:val="00BC17C8"/>
    <w:rsid w:val="00BC3397"/>
    <w:rsid w:val="00BC4939"/>
    <w:rsid w:val="00BC70CA"/>
    <w:rsid w:val="00BD0029"/>
    <w:rsid w:val="00BE1E64"/>
    <w:rsid w:val="00BE7C57"/>
    <w:rsid w:val="00BF077C"/>
    <w:rsid w:val="00BF16D7"/>
    <w:rsid w:val="00BF606C"/>
    <w:rsid w:val="00BF6DDB"/>
    <w:rsid w:val="00C03EDA"/>
    <w:rsid w:val="00C1794F"/>
    <w:rsid w:val="00C23EB6"/>
    <w:rsid w:val="00C35117"/>
    <w:rsid w:val="00C44C8B"/>
    <w:rsid w:val="00C55077"/>
    <w:rsid w:val="00C55279"/>
    <w:rsid w:val="00C632DB"/>
    <w:rsid w:val="00C64CCE"/>
    <w:rsid w:val="00C66931"/>
    <w:rsid w:val="00C7432F"/>
    <w:rsid w:val="00C87C78"/>
    <w:rsid w:val="00CA51DC"/>
    <w:rsid w:val="00CB1B03"/>
    <w:rsid w:val="00CB764B"/>
    <w:rsid w:val="00CB7EF3"/>
    <w:rsid w:val="00CC0003"/>
    <w:rsid w:val="00CD7668"/>
    <w:rsid w:val="00CE4550"/>
    <w:rsid w:val="00D00115"/>
    <w:rsid w:val="00D00724"/>
    <w:rsid w:val="00D00B28"/>
    <w:rsid w:val="00D0733E"/>
    <w:rsid w:val="00D15A40"/>
    <w:rsid w:val="00D208E4"/>
    <w:rsid w:val="00D30C2C"/>
    <w:rsid w:val="00D37D3C"/>
    <w:rsid w:val="00D4186D"/>
    <w:rsid w:val="00D468B8"/>
    <w:rsid w:val="00D703AE"/>
    <w:rsid w:val="00D705E8"/>
    <w:rsid w:val="00D77EF9"/>
    <w:rsid w:val="00D8425B"/>
    <w:rsid w:val="00D9011B"/>
    <w:rsid w:val="00D929F6"/>
    <w:rsid w:val="00DA2413"/>
    <w:rsid w:val="00DA26BC"/>
    <w:rsid w:val="00DA6D16"/>
    <w:rsid w:val="00DB5483"/>
    <w:rsid w:val="00DB5FA6"/>
    <w:rsid w:val="00DC3343"/>
    <w:rsid w:val="00DD084A"/>
    <w:rsid w:val="00DE1227"/>
    <w:rsid w:val="00DF0F9D"/>
    <w:rsid w:val="00DF26F9"/>
    <w:rsid w:val="00E013FE"/>
    <w:rsid w:val="00E04170"/>
    <w:rsid w:val="00E0552D"/>
    <w:rsid w:val="00E10FF9"/>
    <w:rsid w:val="00E20447"/>
    <w:rsid w:val="00E21041"/>
    <w:rsid w:val="00E22363"/>
    <w:rsid w:val="00E22E16"/>
    <w:rsid w:val="00E23D5C"/>
    <w:rsid w:val="00E25968"/>
    <w:rsid w:val="00E35E20"/>
    <w:rsid w:val="00E40096"/>
    <w:rsid w:val="00E412FE"/>
    <w:rsid w:val="00E4267A"/>
    <w:rsid w:val="00E4673A"/>
    <w:rsid w:val="00E64EB8"/>
    <w:rsid w:val="00E66950"/>
    <w:rsid w:val="00E85005"/>
    <w:rsid w:val="00E92865"/>
    <w:rsid w:val="00E97068"/>
    <w:rsid w:val="00EA20DE"/>
    <w:rsid w:val="00EA6EA8"/>
    <w:rsid w:val="00EA71AE"/>
    <w:rsid w:val="00EA747D"/>
    <w:rsid w:val="00EB1D43"/>
    <w:rsid w:val="00EC016A"/>
    <w:rsid w:val="00EC1A0A"/>
    <w:rsid w:val="00EC1B93"/>
    <w:rsid w:val="00EC60B3"/>
    <w:rsid w:val="00ED76C4"/>
    <w:rsid w:val="00ED7C27"/>
    <w:rsid w:val="00EE2DCC"/>
    <w:rsid w:val="00EE41F0"/>
    <w:rsid w:val="00EE42A2"/>
    <w:rsid w:val="00EE5D34"/>
    <w:rsid w:val="00EE744D"/>
    <w:rsid w:val="00EF20BE"/>
    <w:rsid w:val="00EF2C96"/>
    <w:rsid w:val="00EF3CB7"/>
    <w:rsid w:val="00EF3CCA"/>
    <w:rsid w:val="00F04E56"/>
    <w:rsid w:val="00F04EF8"/>
    <w:rsid w:val="00F074EF"/>
    <w:rsid w:val="00F159C1"/>
    <w:rsid w:val="00F17F09"/>
    <w:rsid w:val="00F21CFA"/>
    <w:rsid w:val="00F23FD5"/>
    <w:rsid w:val="00F24114"/>
    <w:rsid w:val="00F24997"/>
    <w:rsid w:val="00F261DC"/>
    <w:rsid w:val="00F3299B"/>
    <w:rsid w:val="00F34D72"/>
    <w:rsid w:val="00F35790"/>
    <w:rsid w:val="00F372AE"/>
    <w:rsid w:val="00F4120E"/>
    <w:rsid w:val="00F4156F"/>
    <w:rsid w:val="00F477E3"/>
    <w:rsid w:val="00F47E4F"/>
    <w:rsid w:val="00F51D0F"/>
    <w:rsid w:val="00F53230"/>
    <w:rsid w:val="00F6162B"/>
    <w:rsid w:val="00F625F3"/>
    <w:rsid w:val="00F709A8"/>
    <w:rsid w:val="00F72BDE"/>
    <w:rsid w:val="00F747D6"/>
    <w:rsid w:val="00F76A1B"/>
    <w:rsid w:val="00F7714F"/>
    <w:rsid w:val="00F83BC0"/>
    <w:rsid w:val="00F97F49"/>
    <w:rsid w:val="00F97F4B"/>
    <w:rsid w:val="00FA481E"/>
    <w:rsid w:val="00FA7970"/>
    <w:rsid w:val="00FC3B2B"/>
    <w:rsid w:val="00FD0245"/>
    <w:rsid w:val="00FD6C92"/>
    <w:rsid w:val="00FE3DA0"/>
    <w:rsid w:val="00FE5271"/>
    <w:rsid w:val="00FF0014"/>
    <w:rsid w:val="00FF1074"/>
    <w:rsid w:val="00FF1757"/>
    <w:rsid w:val="00FF3B55"/>
    <w:rsid w:val="00FF5D33"/>
    <w:rsid w:val="00FF6C9F"/>
    <w:rsid w:val="00FF6C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ACC20"/>
  <w15:docId w15:val="{DC7DE960-138A-E14E-AC95-11121D5BFB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7C57"/>
    <w:rPr>
      <w:rFonts w:ascii="Times New Roman" w:eastAsia="Times New Roman" w:hAnsi="Times New Roman" w:cs="Times New Roman"/>
    </w:rPr>
  </w:style>
  <w:style w:type="paragraph" w:styleId="Heading1">
    <w:name w:val="heading 1"/>
    <w:basedOn w:val="Normal"/>
    <w:next w:val="Normal"/>
    <w:uiPriority w:val="9"/>
    <w:qFormat/>
    <w:pPr>
      <w:keepNext/>
      <w:keepLines/>
      <w:spacing w:before="480" w:after="120"/>
      <w:outlineLvl w:val="0"/>
    </w:pPr>
    <w:rPr>
      <w:rFonts w:ascii="Calibri" w:eastAsia="Calibri" w:hAnsi="Calibri" w:cs="Calibri"/>
      <w:b/>
      <w:sz w:val="48"/>
      <w:szCs w:val="48"/>
    </w:rPr>
  </w:style>
  <w:style w:type="paragraph" w:styleId="Heading2">
    <w:name w:val="heading 2"/>
    <w:basedOn w:val="Normal"/>
    <w:next w:val="Normal"/>
    <w:uiPriority w:val="9"/>
    <w:unhideWhenUsed/>
    <w:qFormat/>
    <w:pPr>
      <w:keepNext/>
      <w:keepLines/>
      <w:spacing w:before="360" w:after="80"/>
      <w:outlineLvl w:val="1"/>
    </w:pPr>
    <w:rPr>
      <w:rFonts w:ascii="Calibri" w:eastAsia="Calibri" w:hAnsi="Calibri" w:cs="Calibri"/>
      <w:b/>
      <w:sz w:val="36"/>
      <w:szCs w:val="36"/>
    </w:rPr>
  </w:style>
  <w:style w:type="paragraph" w:styleId="Heading3">
    <w:name w:val="heading 3"/>
    <w:basedOn w:val="Normal"/>
    <w:next w:val="Normal"/>
    <w:uiPriority w:val="9"/>
    <w:unhideWhenUsed/>
    <w:qFormat/>
    <w:pPr>
      <w:keepNext/>
      <w:keepLines/>
      <w:spacing w:before="280" w:after="80"/>
      <w:outlineLvl w:val="2"/>
    </w:pPr>
    <w:rPr>
      <w:rFonts w:ascii="Calibri" w:eastAsia="Calibri" w:hAnsi="Calibri" w:cs="Calibri"/>
      <w:b/>
      <w:sz w:val="28"/>
      <w:szCs w:val="28"/>
    </w:rPr>
  </w:style>
  <w:style w:type="paragraph" w:styleId="Heading4">
    <w:name w:val="heading 4"/>
    <w:basedOn w:val="Normal"/>
    <w:next w:val="Normal"/>
    <w:uiPriority w:val="9"/>
    <w:unhideWhenUsed/>
    <w:qFormat/>
    <w:pPr>
      <w:keepNext/>
      <w:keepLines/>
      <w:spacing w:before="240" w:after="40"/>
      <w:outlineLvl w:val="3"/>
    </w:pPr>
    <w:rPr>
      <w:rFonts w:ascii="Calibri" w:eastAsia="Calibri" w:hAnsi="Calibri" w:cs="Calibri"/>
      <w:b/>
    </w:rPr>
  </w:style>
  <w:style w:type="paragraph" w:styleId="Heading5">
    <w:name w:val="heading 5"/>
    <w:basedOn w:val="Normal"/>
    <w:next w:val="Normal"/>
    <w:uiPriority w:val="9"/>
    <w:semiHidden/>
    <w:unhideWhenUsed/>
    <w:qFormat/>
    <w:pPr>
      <w:keepNext/>
      <w:keepLines/>
      <w:spacing w:before="220" w:after="40"/>
      <w:outlineLvl w:val="4"/>
    </w:pPr>
    <w:rPr>
      <w:rFonts w:ascii="Calibri" w:eastAsia="Calibri" w:hAnsi="Calibri" w:cs="Calibri"/>
      <w:b/>
      <w:sz w:val="22"/>
      <w:szCs w:val="22"/>
    </w:rPr>
  </w:style>
  <w:style w:type="paragraph" w:styleId="Heading6">
    <w:name w:val="heading 6"/>
    <w:basedOn w:val="Normal"/>
    <w:next w:val="Normal"/>
    <w:uiPriority w:val="9"/>
    <w:semiHidden/>
    <w:unhideWhenUsed/>
    <w:qFormat/>
    <w:pPr>
      <w:keepNext/>
      <w:keepLines/>
      <w:spacing w:before="200" w:after="40"/>
      <w:outlineLvl w:val="5"/>
    </w:pPr>
    <w:rPr>
      <w:rFonts w:ascii="Calibri" w:eastAsia="Calibri" w:hAnsi="Calibri" w:cs="Calibri"/>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rFonts w:ascii="Calibri" w:eastAsia="Calibri" w:hAnsi="Calibri" w:cs="Calibri"/>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EF2C96"/>
    <w:rPr>
      <w:rFonts w:eastAsia="Calibri"/>
      <w:sz w:val="18"/>
      <w:szCs w:val="18"/>
    </w:rPr>
  </w:style>
  <w:style w:type="character" w:customStyle="1" w:styleId="BalloonTextChar">
    <w:name w:val="Balloon Text Char"/>
    <w:basedOn w:val="DefaultParagraphFont"/>
    <w:link w:val="BalloonText"/>
    <w:uiPriority w:val="99"/>
    <w:semiHidden/>
    <w:rsid w:val="00EF2C96"/>
    <w:rPr>
      <w:rFonts w:ascii="Times New Roman" w:hAnsi="Times New Roman" w:cs="Times New Roman"/>
      <w:sz w:val="18"/>
      <w:szCs w:val="18"/>
    </w:rPr>
  </w:style>
  <w:style w:type="paragraph" w:styleId="ListParagraph">
    <w:name w:val="List Paragraph"/>
    <w:basedOn w:val="Normal"/>
    <w:uiPriority w:val="34"/>
    <w:qFormat/>
    <w:rsid w:val="002C24AC"/>
    <w:pPr>
      <w:ind w:left="720"/>
      <w:contextualSpacing/>
    </w:pPr>
    <w:rPr>
      <w:rFonts w:ascii="Calibri" w:eastAsia="Calibri" w:hAnsi="Calibri" w:cs="Calibri"/>
    </w:rPr>
  </w:style>
  <w:style w:type="paragraph" w:styleId="Header">
    <w:name w:val="header"/>
    <w:basedOn w:val="Normal"/>
    <w:link w:val="HeaderChar"/>
    <w:uiPriority w:val="99"/>
    <w:unhideWhenUsed/>
    <w:rsid w:val="004E39A5"/>
    <w:pPr>
      <w:tabs>
        <w:tab w:val="center" w:pos="4680"/>
        <w:tab w:val="right" w:pos="9360"/>
      </w:tabs>
    </w:pPr>
    <w:rPr>
      <w:rFonts w:ascii="Calibri" w:eastAsia="Calibri" w:hAnsi="Calibri" w:cs="Calibri"/>
    </w:rPr>
  </w:style>
  <w:style w:type="character" w:customStyle="1" w:styleId="HeaderChar">
    <w:name w:val="Header Char"/>
    <w:basedOn w:val="DefaultParagraphFont"/>
    <w:link w:val="Header"/>
    <w:uiPriority w:val="99"/>
    <w:rsid w:val="004E39A5"/>
  </w:style>
  <w:style w:type="paragraph" w:styleId="Footer">
    <w:name w:val="footer"/>
    <w:basedOn w:val="Normal"/>
    <w:link w:val="FooterChar"/>
    <w:uiPriority w:val="99"/>
    <w:unhideWhenUsed/>
    <w:rsid w:val="004E39A5"/>
    <w:pPr>
      <w:tabs>
        <w:tab w:val="center" w:pos="4680"/>
        <w:tab w:val="right" w:pos="9360"/>
      </w:tabs>
    </w:pPr>
    <w:rPr>
      <w:rFonts w:ascii="Calibri" w:eastAsia="Calibri" w:hAnsi="Calibri" w:cs="Calibri"/>
    </w:rPr>
  </w:style>
  <w:style w:type="character" w:customStyle="1" w:styleId="FooterChar">
    <w:name w:val="Footer Char"/>
    <w:basedOn w:val="DefaultParagraphFont"/>
    <w:link w:val="Footer"/>
    <w:uiPriority w:val="99"/>
    <w:rsid w:val="004E39A5"/>
  </w:style>
  <w:style w:type="character" w:styleId="Hyperlink">
    <w:name w:val="Hyperlink"/>
    <w:basedOn w:val="DefaultParagraphFont"/>
    <w:uiPriority w:val="99"/>
    <w:unhideWhenUsed/>
    <w:rsid w:val="0072111F"/>
    <w:rPr>
      <w:color w:val="0000FF" w:themeColor="hyperlink"/>
      <w:u w:val="single"/>
    </w:rPr>
  </w:style>
  <w:style w:type="character" w:styleId="UnresolvedMention">
    <w:name w:val="Unresolved Mention"/>
    <w:basedOn w:val="DefaultParagraphFont"/>
    <w:uiPriority w:val="99"/>
    <w:semiHidden/>
    <w:unhideWhenUsed/>
    <w:rsid w:val="0072111F"/>
    <w:rPr>
      <w:color w:val="605E5C"/>
      <w:shd w:val="clear" w:color="auto" w:fill="E1DFDD"/>
    </w:rPr>
  </w:style>
  <w:style w:type="character" w:styleId="CommentReference">
    <w:name w:val="annotation reference"/>
    <w:basedOn w:val="DefaultParagraphFont"/>
    <w:uiPriority w:val="99"/>
    <w:semiHidden/>
    <w:unhideWhenUsed/>
    <w:rsid w:val="0088799C"/>
    <w:rPr>
      <w:sz w:val="16"/>
      <w:szCs w:val="16"/>
    </w:rPr>
  </w:style>
  <w:style w:type="paragraph" w:styleId="CommentText">
    <w:name w:val="annotation text"/>
    <w:basedOn w:val="Normal"/>
    <w:link w:val="CommentTextChar"/>
    <w:uiPriority w:val="99"/>
    <w:unhideWhenUsed/>
    <w:rsid w:val="0088799C"/>
    <w:rPr>
      <w:rFonts w:ascii="Calibri" w:eastAsia="Calibri" w:hAnsi="Calibri" w:cs="Calibri"/>
      <w:sz w:val="20"/>
      <w:szCs w:val="20"/>
    </w:rPr>
  </w:style>
  <w:style w:type="character" w:customStyle="1" w:styleId="CommentTextChar">
    <w:name w:val="Comment Text Char"/>
    <w:basedOn w:val="DefaultParagraphFont"/>
    <w:link w:val="CommentText"/>
    <w:uiPriority w:val="99"/>
    <w:rsid w:val="0088799C"/>
    <w:rPr>
      <w:sz w:val="20"/>
      <w:szCs w:val="20"/>
    </w:rPr>
  </w:style>
  <w:style w:type="paragraph" w:styleId="CommentSubject">
    <w:name w:val="annotation subject"/>
    <w:basedOn w:val="CommentText"/>
    <w:next w:val="CommentText"/>
    <w:link w:val="CommentSubjectChar"/>
    <w:uiPriority w:val="99"/>
    <w:semiHidden/>
    <w:unhideWhenUsed/>
    <w:rsid w:val="0088799C"/>
    <w:rPr>
      <w:b/>
      <w:bCs/>
    </w:rPr>
  </w:style>
  <w:style w:type="character" w:customStyle="1" w:styleId="CommentSubjectChar">
    <w:name w:val="Comment Subject Char"/>
    <w:basedOn w:val="CommentTextChar"/>
    <w:link w:val="CommentSubject"/>
    <w:uiPriority w:val="99"/>
    <w:semiHidden/>
    <w:rsid w:val="0088799C"/>
    <w:rPr>
      <w:b/>
      <w:bCs/>
      <w:sz w:val="20"/>
      <w:szCs w:val="20"/>
    </w:rPr>
  </w:style>
  <w:style w:type="character" w:styleId="FollowedHyperlink">
    <w:name w:val="FollowedHyperlink"/>
    <w:basedOn w:val="DefaultParagraphFont"/>
    <w:uiPriority w:val="99"/>
    <w:semiHidden/>
    <w:unhideWhenUsed/>
    <w:rsid w:val="00F21CFA"/>
    <w:rPr>
      <w:color w:val="800080" w:themeColor="followedHyperlink"/>
      <w:u w:val="single"/>
    </w:rPr>
  </w:style>
  <w:style w:type="paragraph" w:styleId="EndnoteText">
    <w:name w:val="endnote text"/>
    <w:basedOn w:val="Normal"/>
    <w:link w:val="EndnoteTextChar"/>
    <w:uiPriority w:val="99"/>
    <w:semiHidden/>
    <w:unhideWhenUsed/>
    <w:rsid w:val="00F3299B"/>
    <w:rPr>
      <w:rFonts w:ascii="Calibri" w:eastAsia="Calibri" w:hAnsi="Calibri" w:cs="Calibri"/>
      <w:sz w:val="20"/>
      <w:szCs w:val="20"/>
    </w:rPr>
  </w:style>
  <w:style w:type="character" w:customStyle="1" w:styleId="EndnoteTextChar">
    <w:name w:val="Endnote Text Char"/>
    <w:basedOn w:val="DefaultParagraphFont"/>
    <w:link w:val="EndnoteText"/>
    <w:uiPriority w:val="99"/>
    <w:semiHidden/>
    <w:rsid w:val="00F3299B"/>
    <w:rPr>
      <w:sz w:val="20"/>
      <w:szCs w:val="20"/>
    </w:rPr>
  </w:style>
  <w:style w:type="character" w:styleId="EndnoteReference">
    <w:name w:val="endnote reference"/>
    <w:basedOn w:val="DefaultParagraphFont"/>
    <w:uiPriority w:val="99"/>
    <w:semiHidden/>
    <w:unhideWhenUsed/>
    <w:rsid w:val="00F3299B"/>
    <w:rPr>
      <w:vertAlign w:val="superscript"/>
    </w:rPr>
  </w:style>
  <w:style w:type="paragraph" w:styleId="FootnoteText">
    <w:name w:val="footnote text"/>
    <w:basedOn w:val="Normal"/>
    <w:link w:val="FootnoteTextChar"/>
    <w:uiPriority w:val="99"/>
    <w:semiHidden/>
    <w:unhideWhenUsed/>
    <w:rsid w:val="007438F1"/>
    <w:rPr>
      <w:rFonts w:ascii="Calibri" w:eastAsia="Calibri" w:hAnsi="Calibri" w:cs="Calibri"/>
      <w:sz w:val="20"/>
      <w:szCs w:val="20"/>
    </w:rPr>
  </w:style>
  <w:style w:type="character" w:customStyle="1" w:styleId="FootnoteTextChar">
    <w:name w:val="Footnote Text Char"/>
    <w:basedOn w:val="DefaultParagraphFont"/>
    <w:link w:val="FootnoteText"/>
    <w:uiPriority w:val="99"/>
    <w:semiHidden/>
    <w:rsid w:val="007438F1"/>
    <w:rPr>
      <w:sz w:val="20"/>
      <w:szCs w:val="20"/>
    </w:rPr>
  </w:style>
  <w:style w:type="character" w:styleId="FootnoteReference">
    <w:name w:val="footnote reference"/>
    <w:basedOn w:val="DefaultParagraphFont"/>
    <w:uiPriority w:val="99"/>
    <w:semiHidden/>
    <w:unhideWhenUsed/>
    <w:rsid w:val="007438F1"/>
    <w:rPr>
      <w:vertAlign w:val="superscript"/>
    </w:rPr>
  </w:style>
  <w:style w:type="character" w:customStyle="1" w:styleId="il">
    <w:name w:val="il"/>
    <w:basedOn w:val="DefaultParagraphFont"/>
    <w:rsid w:val="00640014"/>
  </w:style>
  <w:style w:type="paragraph" w:styleId="Revision">
    <w:name w:val="Revision"/>
    <w:hidden/>
    <w:uiPriority w:val="99"/>
    <w:semiHidden/>
    <w:rsid w:val="00320D92"/>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38528">
      <w:bodyDiv w:val="1"/>
      <w:marLeft w:val="0"/>
      <w:marRight w:val="0"/>
      <w:marTop w:val="0"/>
      <w:marBottom w:val="0"/>
      <w:divBdr>
        <w:top w:val="none" w:sz="0" w:space="0" w:color="auto"/>
        <w:left w:val="none" w:sz="0" w:space="0" w:color="auto"/>
        <w:bottom w:val="none" w:sz="0" w:space="0" w:color="auto"/>
        <w:right w:val="none" w:sz="0" w:space="0" w:color="auto"/>
      </w:divBdr>
      <w:divsChild>
        <w:div w:id="267079798">
          <w:marLeft w:val="0"/>
          <w:marRight w:val="0"/>
          <w:marTop w:val="0"/>
          <w:marBottom w:val="0"/>
          <w:divBdr>
            <w:top w:val="none" w:sz="0" w:space="0" w:color="auto"/>
            <w:left w:val="none" w:sz="0" w:space="0" w:color="auto"/>
            <w:bottom w:val="none" w:sz="0" w:space="0" w:color="auto"/>
            <w:right w:val="none" w:sz="0" w:space="0" w:color="auto"/>
          </w:divBdr>
        </w:div>
        <w:div w:id="1490057252">
          <w:marLeft w:val="0"/>
          <w:marRight w:val="0"/>
          <w:marTop w:val="0"/>
          <w:marBottom w:val="0"/>
          <w:divBdr>
            <w:top w:val="none" w:sz="0" w:space="0" w:color="auto"/>
            <w:left w:val="none" w:sz="0" w:space="0" w:color="auto"/>
            <w:bottom w:val="none" w:sz="0" w:space="0" w:color="auto"/>
            <w:right w:val="none" w:sz="0" w:space="0" w:color="auto"/>
          </w:divBdr>
        </w:div>
        <w:div w:id="794953528">
          <w:marLeft w:val="0"/>
          <w:marRight w:val="0"/>
          <w:marTop w:val="0"/>
          <w:marBottom w:val="0"/>
          <w:divBdr>
            <w:top w:val="none" w:sz="0" w:space="0" w:color="auto"/>
            <w:left w:val="none" w:sz="0" w:space="0" w:color="auto"/>
            <w:bottom w:val="none" w:sz="0" w:space="0" w:color="auto"/>
            <w:right w:val="none" w:sz="0" w:space="0" w:color="auto"/>
          </w:divBdr>
        </w:div>
      </w:divsChild>
    </w:div>
    <w:div w:id="104424674">
      <w:bodyDiv w:val="1"/>
      <w:marLeft w:val="0"/>
      <w:marRight w:val="0"/>
      <w:marTop w:val="0"/>
      <w:marBottom w:val="0"/>
      <w:divBdr>
        <w:top w:val="none" w:sz="0" w:space="0" w:color="auto"/>
        <w:left w:val="none" w:sz="0" w:space="0" w:color="auto"/>
        <w:bottom w:val="none" w:sz="0" w:space="0" w:color="auto"/>
        <w:right w:val="none" w:sz="0" w:space="0" w:color="auto"/>
      </w:divBdr>
    </w:div>
    <w:div w:id="142282372">
      <w:bodyDiv w:val="1"/>
      <w:marLeft w:val="0"/>
      <w:marRight w:val="0"/>
      <w:marTop w:val="0"/>
      <w:marBottom w:val="0"/>
      <w:divBdr>
        <w:top w:val="none" w:sz="0" w:space="0" w:color="auto"/>
        <w:left w:val="none" w:sz="0" w:space="0" w:color="auto"/>
        <w:bottom w:val="none" w:sz="0" w:space="0" w:color="auto"/>
        <w:right w:val="none" w:sz="0" w:space="0" w:color="auto"/>
      </w:divBdr>
    </w:div>
    <w:div w:id="269703051">
      <w:bodyDiv w:val="1"/>
      <w:marLeft w:val="0"/>
      <w:marRight w:val="0"/>
      <w:marTop w:val="0"/>
      <w:marBottom w:val="0"/>
      <w:divBdr>
        <w:top w:val="none" w:sz="0" w:space="0" w:color="auto"/>
        <w:left w:val="none" w:sz="0" w:space="0" w:color="auto"/>
        <w:bottom w:val="none" w:sz="0" w:space="0" w:color="auto"/>
        <w:right w:val="none" w:sz="0" w:space="0" w:color="auto"/>
      </w:divBdr>
      <w:divsChild>
        <w:div w:id="625702703">
          <w:marLeft w:val="0"/>
          <w:marRight w:val="0"/>
          <w:marTop w:val="0"/>
          <w:marBottom w:val="0"/>
          <w:divBdr>
            <w:top w:val="none" w:sz="0" w:space="0" w:color="auto"/>
            <w:left w:val="none" w:sz="0" w:space="0" w:color="auto"/>
            <w:bottom w:val="none" w:sz="0" w:space="0" w:color="auto"/>
            <w:right w:val="none" w:sz="0" w:space="0" w:color="auto"/>
          </w:divBdr>
        </w:div>
        <w:div w:id="2068413077">
          <w:marLeft w:val="0"/>
          <w:marRight w:val="0"/>
          <w:marTop w:val="0"/>
          <w:marBottom w:val="0"/>
          <w:divBdr>
            <w:top w:val="none" w:sz="0" w:space="0" w:color="auto"/>
            <w:left w:val="none" w:sz="0" w:space="0" w:color="auto"/>
            <w:bottom w:val="none" w:sz="0" w:space="0" w:color="auto"/>
            <w:right w:val="none" w:sz="0" w:space="0" w:color="auto"/>
          </w:divBdr>
        </w:div>
        <w:div w:id="1651980666">
          <w:marLeft w:val="0"/>
          <w:marRight w:val="0"/>
          <w:marTop w:val="0"/>
          <w:marBottom w:val="0"/>
          <w:divBdr>
            <w:top w:val="none" w:sz="0" w:space="0" w:color="auto"/>
            <w:left w:val="none" w:sz="0" w:space="0" w:color="auto"/>
            <w:bottom w:val="none" w:sz="0" w:space="0" w:color="auto"/>
            <w:right w:val="none" w:sz="0" w:space="0" w:color="auto"/>
          </w:divBdr>
        </w:div>
      </w:divsChild>
    </w:div>
    <w:div w:id="282199974">
      <w:bodyDiv w:val="1"/>
      <w:marLeft w:val="0"/>
      <w:marRight w:val="0"/>
      <w:marTop w:val="0"/>
      <w:marBottom w:val="0"/>
      <w:divBdr>
        <w:top w:val="none" w:sz="0" w:space="0" w:color="auto"/>
        <w:left w:val="none" w:sz="0" w:space="0" w:color="auto"/>
        <w:bottom w:val="none" w:sz="0" w:space="0" w:color="auto"/>
        <w:right w:val="none" w:sz="0" w:space="0" w:color="auto"/>
      </w:divBdr>
    </w:div>
    <w:div w:id="343754475">
      <w:bodyDiv w:val="1"/>
      <w:marLeft w:val="0"/>
      <w:marRight w:val="0"/>
      <w:marTop w:val="0"/>
      <w:marBottom w:val="0"/>
      <w:divBdr>
        <w:top w:val="none" w:sz="0" w:space="0" w:color="auto"/>
        <w:left w:val="none" w:sz="0" w:space="0" w:color="auto"/>
        <w:bottom w:val="none" w:sz="0" w:space="0" w:color="auto"/>
        <w:right w:val="none" w:sz="0" w:space="0" w:color="auto"/>
      </w:divBdr>
    </w:div>
    <w:div w:id="349651228">
      <w:bodyDiv w:val="1"/>
      <w:marLeft w:val="0"/>
      <w:marRight w:val="0"/>
      <w:marTop w:val="0"/>
      <w:marBottom w:val="0"/>
      <w:divBdr>
        <w:top w:val="none" w:sz="0" w:space="0" w:color="auto"/>
        <w:left w:val="none" w:sz="0" w:space="0" w:color="auto"/>
        <w:bottom w:val="none" w:sz="0" w:space="0" w:color="auto"/>
        <w:right w:val="none" w:sz="0" w:space="0" w:color="auto"/>
      </w:divBdr>
    </w:div>
    <w:div w:id="518084930">
      <w:bodyDiv w:val="1"/>
      <w:marLeft w:val="0"/>
      <w:marRight w:val="0"/>
      <w:marTop w:val="0"/>
      <w:marBottom w:val="0"/>
      <w:divBdr>
        <w:top w:val="none" w:sz="0" w:space="0" w:color="auto"/>
        <w:left w:val="none" w:sz="0" w:space="0" w:color="auto"/>
        <w:bottom w:val="none" w:sz="0" w:space="0" w:color="auto"/>
        <w:right w:val="none" w:sz="0" w:space="0" w:color="auto"/>
      </w:divBdr>
    </w:div>
    <w:div w:id="518931460">
      <w:bodyDiv w:val="1"/>
      <w:marLeft w:val="0"/>
      <w:marRight w:val="0"/>
      <w:marTop w:val="0"/>
      <w:marBottom w:val="0"/>
      <w:divBdr>
        <w:top w:val="none" w:sz="0" w:space="0" w:color="auto"/>
        <w:left w:val="none" w:sz="0" w:space="0" w:color="auto"/>
        <w:bottom w:val="none" w:sz="0" w:space="0" w:color="auto"/>
        <w:right w:val="none" w:sz="0" w:space="0" w:color="auto"/>
      </w:divBdr>
    </w:div>
    <w:div w:id="522979589">
      <w:bodyDiv w:val="1"/>
      <w:marLeft w:val="0"/>
      <w:marRight w:val="0"/>
      <w:marTop w:val="0"/>
      <w:marBottom w:val="0"/>
      <w:divBdr>
        <w:top w:val="none" w:sz="0" w:space="0" w:color="auto"/>
        <w:left w:val="none" w:sz="0" w:space="0" w:color="auto"/>
        <w:bottom w:val="none" w:sz="0" w:space="0" w:color="auto"/>
        <w:right w:val="none" w:sz="0" w:space="0" w:color="auto"/>
      </w:divBdr>
    </w:div>
    <w:div w:id="604968794">
      <w:bodyDiv w:val="1"/>
      <w:marLeft w:val="0"/>
      <w:marRight w:val="0"/>
      <w:marTop w:val="0"/>
      <w:marBottom w:val="0"/>
      <w:divBdr>
        <w:top w:val="none" w:sz="0" w:space="0" w:color="auto"/>
        <w:left w:val="none" w:sz="0" w:space="0" w:color="auto"/>
        <w:bottom w:val="none" w:sz="0" w:space="0" w:color="auto"/>
        <w:right w:val="none" w:sz="0" w:space="0" w:color="auto"/>
      </w:divBdr>
    </w:div>
    <w:div w:id="624316799">
      <w:bodyDiv w:val="1"/>
      <w:marLeft w:val="0"/>
      <w:marRight w:val="0"/>
      <w:marTop w:val="0"/>
      <w:marBottom w:val="0"/>
      <w:divBdr>
        <w:top w:val="none" w:sz="0" w:space="0" w:color="auto"/>
        <w:left w:val="none" w:sz="0" w:space="0" w:color="auto"/>
        <w:bottom w:val="none" w:sz="0" w:space="0" w:color="auto"/>
        <w:right w:val="none" w:sz="0" w:space="0" w:color="auto"/>
      </w:divBdr>
    </w:div>
    <w:div w:id="729768454">
      <w:bodyDiv w:val="1"/>
      <w:marLeft w:val="0"/>
      <w:marRight w:val="0"/>
      <w:marTop w:val="0"/>
      <w:marBottom w:val="0"/>
      <w:divBdr>
        <w:top w:val="none" w:sz="0" w:space="0" w:color="auto"/>
        <w:left w:val="none" w:sz="0" w:space="0" w:color="auto"/>
        <w:bottom w:val="none" w:sz="0" w:space="0" w:color="auto"/>
        <w:right w:val="none" w:sz="0" w:space="0" w:color="auto"/>
      </w:divBdr>
    </w:div>
    <w:div w:id="865757527">
      <w:bodyDiv w:val="1"/>
      <w:marLeft w:val="0"/>
      <w:marRight w:val="0"/>
      <w:marTop w:val="0"/>
      <w:marBottom w:val="0"/>
      <w:divBdr>
        <w:top w:val="none" w:sz="0" w:space="0" w:color="auto"/>
        <w:left w:val="none" w:sz="0" w:space="0" w:color="auto"/>
        <w:bottom w:val="none" w:sz="0" w:space="0" w:color="auto"/>
        <w:right w:val="none" w:sz="0" w:space="0" w:color="auto"/>
      </w:divBdr>
    </w:div>
    <w:div w:id="878591371">
      <w:bodyDiv w:val="1"/>
      <w:marLeft w:val="0"/>
      <w:marRight w:val="0"/>
      <w:marTop w:val="0"/>
      <w:marBottom w:val="0"/>
      <w:divBdr>
        <w:top w:val="none" w:sz="0" w:space="0" w:color="auto"/>
        <w:left w:val="none" w:sz="0" w:space="0" w:color="auto"/>
        <w:bottom w:val="none" w:sz="0" w:space="0" w:color="auto"/>
        <w:right w:val="none" w:sz="0" w:space="0" w:color="auto"/>
      </w:divBdr>
    </w:div>
    <w:div w:id="938638946">
      <w:bodyDiv w:val="1"/>
      <w:marLeft w:val="0"/>
      <w:marRight w:val="0"/>
      <w:marTop w:val="0"/>
      <w:marBottom w:val="0"/>
      <w:divBdr>
        <w:top w:val="none" w:sz="0" w:space="0" w:color="auto"/>
        <w:left w:val="none" w:sz="0" w:space="0" w:color="auto"/>
        <w:bottom w:val="none" w:sz="0" w:space="0" w:color="auto"/>
        <w:right w:val="none" w:sz="0" w:space="0" w:color="auto"/>
      </w:divBdr>
    </w:div>
    <w:div w:id="962034305">
      <w:bodyDiv w:val="1"/>
      <w:marLeft w:val="0"/>
      <w:marRight w:val="0"/>
      <w:marTop w:val="0"/>
      <w:marBottom w:val="0"/>
      <w:divBdr>
        <w:top w:val="none" w:sz="0" w:space="0" w:color="auto"/>
        <w:left w:val="none" w:sz="0" w:space="0" w:color="auto"/>
        <w:bottom w:val="none" w:sz="0" w:space="0" w:color="auto"/>
        <w:right w:val="none" w:sz="0" w:space="0" w:color="auto"/>
      </w:divBdr>
    </w:div>
    <w:div w:id="991523861">
      <w:bodyDiv w:val="1"/>
      <w:marLeft w:val="0"/>
      <w:marRight w:val="0"/>
      <w:marTop w:val="0"/>
      <w:marBottom w:val="0"/>
      <w:divBdr>
        <w:top w:val="none" w:sz="0" w:space="0" w:color="auto"/>
        <w:left w:val="none" w:sz="0" w:space="0" w:color="auto"/>
        <w:bottom w:val="none" w:sz="0" w:space="0" w:color="auto"/>
        <w:right w:val="none" w:sz="0" w:space="0" w:color="auto"/>
      </w:divBdr>
    </w:div>
    <w:div w:id="1019047171">
      <w:bodyDiv w:val="1"/>
      <w:marLeft w:val="0"/>
      <w:marRight w:val="0"/>
      <w:marTop w:val="0"/>
      <w:marBottom w:val="0"/>
      <w:divBdr>
        <w:top w:val="none" w:sz="0" w:space="0" w:color="auto"/>
        <w:left w:val="none" w:sz="0" w:space="0" w:color="auto"/>
        <w:bottom w:val="none" w:sz="0" w:space="0" w:color="auto"/>
        <w:right w:val="none" w:sz="0" w:space="0" w:color="auto"/>
      </w:divBdr>
    </w:div>
    <w:div w:id="1041439312">
      <w:bodyDiv w:val="1"/>
      <w:marLeft w:val="0"/>
      <w:marRight w:val="0"/>
      <w:marTop w:val="0"/>
      <w:marBottom w:val="0"/>
      <w:divBdr>
        <w:top w:val="none" w:sz="0" w:space="0" w:color="auto"/>
        <w:left w:val="none" w:sz="0" w:space="0" w:color="auto"/>
        <w:bottom w:val="none" w:sz="0" w:space="0" w:color="auto"/>
        <w:right w:val="none" w:sz="0" w:space="0" w:color="auto"/>
      </w:divBdr>
    </w:div>
    <w:div w:id="1060635408">
      <w:bodyDiv w:val="1"/>
      <w:marLeft w:val="0"/>
      <w:marRight w:val="0"/>
      <w:marTop w:val="0"/>
      <w:marBottom w:val="0"/>
      <w:divBdr>
        <w:top w:val="none" w:sz="0" w:space="0" w:color="auto"/>
        <w:left w:val="none" w:sz="0" w:space="0" w:color="auto"/>
        <w:bottom w:val="none" w:sz="0" w:space="0" w:color="auto"/>
        <w:right w:val="none" w:sz="0" w:space="0" w:color="auto"/>
      </w:divBdr>
    </w:div>
    <w:div w:id="1089351100">
      <w:bodyDiv w:val="1"/>
      <w:marLeft w:val="0"/>
      <w:marRight w:val="0"/>
      <w:marTop w:val="0"/>
      <w:marBottom w:val="0"/>
      <w:divBdr>
        <w:top w:val="none" w:sz="0" w:space="0" w:color="auto"/>
        <w:left w:val="none" w:sz="0" w:space="0" w:color="auto"/>
        <w:bottom w:val="none" w:sz="0" w:space="0" w:color="auto"/>
        <w:right w:val="none" w:sz="0" w:space="0" w:color="auto"/>
      </w:divBdr>
    </w:div>
    <w:div w:id="1119838899">
      <w:bodyDiv w:val="1"/>
      <w:marLeft w:val="0"/>
      <w:marRight w:val="0"/>
      <w:marTop w:val="0"/>
      <w:marBottom w:val="0"/>
      <w:divBdr>
        <w:top w:val="none" w:sz="0" w:space="0" w:color="auto"/>
        <w:left w:val="none" w:sz="0" w:space="0" w:color="auto"/>
        <w:bottom w:val="none" w:sz="0" w:space="0" w:color="auto"/>
        <w:right w:val="none" w:sz="0" w:space="0" w:color="auto"/>
      </w:divBdr>
    </w:div>
    <w:div w:id="1146630958">
      <w:bodyDiv w:val="1"/>
      <w:marLeft w:val="0"/>
      <w:marRight w:val="0"/>
      <w:marTop w:val="0"/>
      <w:marBottom w:val="0"/>
      <w:divBdr>
        <w:top w:val="none" w:sz="0" w:space="0" w:color="auto"/>
        <w:left w:val="none" w:sz="0" w:space="0" w:color="auto"/>
        <w:bottom w:val="none" w:sz="0" w:space="0" w:color="auto"/>
        <w:right w:val="none" w:sz="0" w:space="0" w:color="auto"/>
      </w:divBdr>
    </w:div>
    <w:div w:id="1214732215">
      <w:bodyDiv w:val="1"/>
      <w:marLeft w:val="0"/>
      <w:marRight w:val="0"/>
      <w:marTop w:val="0"/>
      <w:marBottom w:val="0"/>
      <w:divBdr>
        <w:top w:val="none" w:sz="0" w:space="0" w:color="auto"/>
        <w:left w:val="none" w:sz="0" w:space="0" w:color="auto"/>
        <w:bottom w:val="none" w:sz="0" w:space="0" w:color="auto"/>
        <w:right w:val="none" w:sz="0" w:space="0" w:color="auto"/>
      </w:divBdr>
    </w:div>
    <w:div w:id="1285118213">
      <w:bodyDiv w:val="1"/>
      <w:marLeft w:val="0"/>
      <w:marRight w:val="0"/>
      <w:marTop w:val="0"/>
      <w:marBottom w:val="0"/>
      <w:divBdr>
        <w:top w:val="none" w:sz="0" w:space="0" w:color="auto"/>
        <w:left w:val="none" w:sz="0" w:space="0" w:color="auto"/>
        <w:bottom w:val="none" w:sz="0" w:space="0" w:color="auto"/>
        <w:right w:val="none" w:sz="0" w:space="0" w:color="auto"/>
      </w:divBdr>
    </w:div>
    <w:div w:id="1299917680">
      <w:bodyDiv w:val="1"/>
      <w:marLeft w:val="0"/>
      <w:marRight w:val="0"/>
      <w:marTop w:val="0"/>
      <w:marBottom w:val="0"/>
      <w:divBdr>
        <w:top w:val="none" w:sz="0" w:space="0" w:color="auto"/>
        <w:left w:val="none" w:sz="0" w:space="0" w:color="auto"/>
        <w:bottom w:val="none" w:sz="0" w:space="0" w:color="auto"/>
        <w:right w:val="none" w:sz="0" w:space="0" w:color="auto"/>
      </w:divBdr>
    </w:div>
    <w:div w:id="1317294354">
      <w:bodyDiv w:val="1"/>
      <w:marLeft w:val="0"/>
      <w:marRight w:val="0"/>
      <w:marTop w:val="0"/>
      <w:marBottom w:val="0"/>
      <w:divBdr>
        <w:top w:val="none" w:sz="0" w:space="0" w:color="auto"/>
        <w:left w:val="none" w:sz="0" w:space="0" w:color="auto"/>
        <w:bottom w:val="none" w:sz="0" w:space="0" w:color="auto"/>
        <w:right w:val="none" w:sz="0" w:space="0" w:color="auto"/>
      </w:divBdr>
      <w:divsChild>
        <w:div w:id="822282388">
          <w:marLeft w:val="0"/>
          <w:marRight w:val="0"/>
          <w:marTop w:val="0"/>
          <w:marBottom w:val="0"/>
          <w:divBdr>
            <w:top w:val="none" w:sz="0" w:space="0" w:color="auto"/>
            <w:left w:val="none" w:sz="0" w:space="0" w:color="auto"/>
            <w:bottom w:val="none" w:sz="0" w:space="0" w:color="auto"/>
            <w:right w:val="none" w:sz="0" w:space="0" w:color="auto"/>
          </w:divBdr>
        </w:div>
        <w:div w:id="317226665">
          <w:marLeft w:val="0"/>
          <w:marRight w:val="0"/>
          <w:marTop w:val="0"/>
          <w:marBottom w:val="0"/>
          <w:divBdr>
            <w:top w:val="none" w:sz="0" w:space="0" w:color="auto"/>
            <w:left w:val="none" w:sz="0" w:space="0" w:color="auto"/>
            <w:bottom w:val="none" w:sz="0" w:space="0" w:color="auto"/>
            <w:right w:val="none" w:sz="0" w:space="0" w:color="auto"/>
          </w:divBdr>
        </w:div>
        <w:div w:id="943877956">
          <w:marLeft w:val="0"/>
          <w:marRight w:val="0"/>
          <w:marTop w:val="0"/>
          <w:marBottom w:val="0"/>
          <w:divBdr>
            <w:top w:val="none" w:sz="0" w:space="0" w:color="auto"/>
            <w:left w:val="none" w:sz="0" w:space="0" w:color="auto"/>
            <w:bottom w:val="none" w:sz="0" w:space="0" w:color="auto"/>
            <w:right w:val="none" w:sz="0" w:space="0" w:color="auto"/>
          </w:divBdr>
        </w:div>
        <w:div w:id="645403454">
          <w:marLeft w:val="0"/>
          <w:marRight w:val="0"/>
          <w:marTop w:val="0"/>
          <w:marBottom w:val="0"/>
          <w:divBdr>
            <w:top w:val="none" w:sz="0" w:space="0" w:color="auto"/>
            <w:left w:val="none" w:sz="0" w:space="0" w:color="auto"/>
            <w:bottom w:val="none" w:sz="0" w:space="0" w:color="auto"/>
            <w:right w:val="none" w:sz="0" w:space="0" w:color="auto"/>
          </w:divBdr>
        </w:div>
      </w:divsChild>
    </w:div>
    <w:div w:id="1389259876">
      <w:bodyDiv w:val="1"/>
      <w:marLeft w:val="0"/>
      <w:marRight w:val="0"/>
      <w:marTop w:val="0"/>
      <w:marBottom w:val="0"/>
      <w:divBdr>
        <w:top w:val="none" w:sz="0" w:space="0" w:color="auto"/>
        <w:left w:val="none" w:sz="0" w:space="0" w:color="auto"/>
        <w:bottom w:val="none" w:sz="0" w:space="0" w:color="auto"/>
        <w:right w:val="none" w:sz="0" w:space="0" w:color="auto"/>
      </w:divBdr>
      <w:divsChild>
        <w:div w:id="2016683768">
          <w:marLeft w:val="0"/>
          <w:marRight w:val="0"/>
          <w:marTop w:val="0"/>
          <w:marBottom w:val="0"/>
          <w:divBdr>
            <w:top w:val="none" w:sz="0" w:space="0" w:color="auto"/>
            <w:left w:val="none" w:sz="0" w:space="0" w:color="auto"/>
            <w:bottom w:val="none" w:sz="0" w:space="0" w:color="auto"/>
            <w:right w:val="none" w:sz="0" w:space="0" w:color="auto"/>
          </w:divBdr>
        </w:div>
        <w:div w:id="33771226">
          <w:marLeft w:val="0"/>
          <w:marRight w:val="0"/>
          <w:marTop w:val="0"/>
          <w:marBottom w:val="0"/>
          <w:divBdr>
            <w:top w:val="none" w:sz="0" w:space="0" w:color="auto"/>
            <w:left w:val="none" w:sz="0" w:space="0" w:color="auto"/>
            <w:bottom w:val="none" w:sz="0" w:space="0" w:color="auto"/>
            <w:right w:val="none" w:sz="0" w:space="0" w:color="auto"/>
          </w:divBdr>
        </w:div>
        <w:div w:id="1201434325">
          <w:marLeft w:val="0"/>
          <w:marRight w:val="0"/>
          <w:marTop w:val="0"/>
          <w:marBottom w:val="0"/>
          <w:divBdr>
            <w:top w:val="none" w:sz="0" w:space="0" w:color="auto"/>
            <w:left w:val="none" w:sz="0" w:space="0" w:color="auto"/>
            <w:bottom w:val="none" w:sz="0" w:space="0" w:color="auto"/>
            <w:right w:val="none" w:sz="0" w:space="0" w:color="auto"/>
          </w:divBdr>
        </w:div>
        <w:div w:id="183520951">
          <w:marLeft w:val="0"/>
          <w:marRight w:val="0"/>
          <w:marTop w:val="0"/>
          <w:marBottom w:val="0"/>
          <w:divBdr>
            <w:top w:val="none" w:sz="0" w:space="0" w:color="auto"/>
            <w:left w:val="none" w:sz="0" w:space="0" w:color="auto"/>
            <w:bottom w:val="none" w:sz="0" w:space="0" w:color="auto"/>
            <w:right w:val="none" w:sz="0" w:space="0" w:color="auto"/>
          </w:divBdr>
        </w:div>
        <w:div w:id="1537037240">
          <w:marLeft w:val="0"/>
          <w:marRight w:val="0"/>
          <w:marTop w:val="0"/>
          <w:marBottom w:val="0"/>
          <w:divBdr>
            <w:top w:val="none" w:sz="0" w:space="0" w:color="auto"/>
            <w:left w:val="none" w:sz="0" w:space="0" w:color="auto"/>
            <w:bottom w:val="none" w:sz="0" w:space="0" w:color="auto"/>
            <w:right w:val="none" w:sz="0" w:space="0" w:color="auto"/>
          </w:divBdr>
        </w:div>
        <w:div w:id="583488309">
          <w:marLeft w:val="0"/>
          <w:marRight w:val="0"/>
          <w:marTop w:val="0"/>
          <w:marBottom w:val="0"/>
          <w:divBdr>
            <w:top w:val="none" w:sz="0" w:space="0" w:color="auto"/>
            <w:left w:val="none" w:sz="0" w:space="0" w:color="auto"/>
            <w:bottom w:val="none" w:sz="0" w:space="0" w:color="auto"/>
            <w:right w:val="none" w:sz="0" w:space="0" w:color="auto"/>
          </w:divBdr>
        </w:div>
        <w:div w:id="1026784880">
          <w:marLeft w:val="0"/>
          <w:marRight w:val="0"/>
          <w:marTop w:val="0"/>
          <w:marBottom w:val="0"/>
          <w:divBdr>
            <w:top w:val="none" w:sz="0" w:space="0" w:color="auto"/>
            <w:left w:val="none" w:sz="0" w:space="0" w:color="auto"/>
            <w:bottom w:val="none" w:sz="0" w:space="0" w:color="auto"/>
            <w:right w:val="none" w:sz="0" w:space="0" w:color="auto"/>
          </w:divBdr>
        </w:div>
        <w:div w:id="1059476848">
          <w:marLeft w:val="0"/>
          <w:marRight w:val="0"/>
          <w:marTop w:val="0"/>
          <w:marBottom w:val="0"/>
          <w:divBdr>
            <w:top w:val="none" w:sz="0" w:space="0" w:color="auto"/>
            <w:left w:val="none" w:sz="0" w:space="0" w:color="auto"/>
            <w:bottom w:val="none" w:sz="0" w:space="0" w:color="auto"/>
            <w:right w:val="none" w:sz="0" w:space="0" w:color="auto"/>
          </w:divBdr>
        </w:div>
        <w:div w:id="1389567416">
          <w:marLeft w:val="0"/>
          <w:marRight w:val="0"/>
          <w:marTop w:val="0"/>
          <w:marBottom w:val="0"/>
          <w:divBdr>
            <w:top w:val="none" w:sz="0" w:space="0" w:color="auto"/>
            <w:left w:val="none" w:sz="0" w:space="0" w:color="auto"/>
            <w:bottom w:val="none" w:sz="0" w:space="0" w:color="auto"/>
            <w:right w:val="none" w:sz="0" w:space="0" w:color="auto"/>
          </w:divBdr>
        </w:div>
        <w:div w:id="681778860">
          <w:marLeft w:val="0"/>
          <w:marRight w:val="0"/>
          <w:marTop w:val="0"/>
          <w:marBottom w:val="0"/>
          <w:divBdr>
            <w:top w:val="none" w:sz="0" w:space="0" w:color="auto"/>
            <w:left w:val="none" w:sz="0" w:space="0" w:color="auto"/>
            <w:bottom w:val="none" w:sz="0" w:space="0" w:color="auto"/>
            <w:right w:val="none" w:sz="0" w:space="0" w:color="auto"/>
          </w:divBdr>
        </w:div>
        <w:div w:id="1021661199">
          <w:marLeft w:val="0"/>
          <w:marRight w:val="0"/>
          <w:marTop w:val="0"/>
          <w:marBottom w:val="0"/>
          <w:divBdr>
            <w:top w:val="none" w:sz="0" w:space="0" w:color="auto"/>
            <w:left w:val="none" w:sz="0" w:space="0" w:color="auto"/>
            <w:bottom w:val="none" w:sz="0" w:space="0" w:color="auto"/>
            <w:right w:val="none" w:sz="0" w:space="0" w:color="auto"/>
          </w:divBdr>
        </w:div>
        <w:div w:id="1355889039">
          <w:marLeft w:val="0"/>
          <w:marRight w:val="0"/>
          <w:marTop w:val="0"/>
          <w:marBottom w:val="0"/>
          <w:divBdr>
            <w:top w:val="none" w:sz="0" w:space="0" w:color="auto"/>
            <w:left w:val="none" w:sz="0" w:space="0" w:color="auto"/>
            <w:bottom w:val="none" w:sz="0" w:space="0" w:color="auto"/>
            <w:right w:val="none" w:sz="0" w:space="0" w:color="auto"/>
          </w:divBdr>
        </w:div>
        <w:div w:id="841968212">
          <w:marLeft w:val="0"/>
          <w:marRight w:val="0"/>
          <w:marTop w:val="0"/>
          <w:marBottom w:val="0"/>
          <w:divBdr>
            <w:top w:val="none" w:sz="0" w:space="0" w:color="auto"/>
            <w:left w:val="none" w:sz="0" w:space="0" w:color="auto"/>
            <w:bottom w:val="none" w:sz="0" w:space="0" w:color="auto"/>
            <w:right w:val="none" w:sz="0" w:space="0" w:color="auto"/>
          </w:divBdr>
        </w:div>
        <w:div w:id="990448539">
          <w:marLeft w:val="0"/>
          <w:marRight w:val="0"/>
          <w:marTop w:val="0"/>
          <w:marBottom w:val="0"/>
          <w:divBdr>
            <w:top w:val="none" w:sz="0" w:space="0" w:color="auto"/>
            <w:left w:val="none" w:sz="0" w:space="0" w:color="auto"/>
            <w:bottom w:val="none" w:sz="0" w:space="0" w:color="auto"/>
            <w:right w:val="none" w:sz="0" w:space="0" w:color="auto"/>
          </w:divBdr>
        </w:div>
        <w:div w:id="1461873927">
          <w:marLeft w:val="0"/>
          <w:marRight w:val="0"/>
          <w:marTop w:val="0"/>
          <w:marBottom w:val="0"/>
          <w:divBdr>
            <w:top w:val="none" w:sz="0" w:space="0" w:color="auto"/>
            <w:left w:val="none" w:sz="0" w:space="0" w:color="auto"/>
            <w:bottom w:val="none" w:sz="0" w:space="0" w:color="auto"/>
            <w:right w:val="none" w:sz="0" w:space="0" w:color="auto"/>
          </w:divBdr>
        </w:div>
        <w:div w:id="1021473843">
          <w:marLeft w:val="0"/>
          <w:marRight w:val="0"/>
          <w:marTop w:val="0"/>
          <w:marBottom w:val="0"/>
          <w:divBdr>
            <w:top w:val="none" w:sz="0" w:space="0" w:color="auto"/>
            <w:left w:val="none" w:sz="0" w:space="0" w:color="auto"/>
            <w:bottom w:val="none" w:sz="0" w:space="0" w:color="auto"/>
            <w:right w:val="none" w:sz="0" w:space="0" w:color="auto"/>
          </w:divBdr>
        </w:div>
        <w:div w:id="1713536811">
          <w:marLeft w:val="0"/>
          <w:marRight w:val="0"/>
          <w:marTop w:val="0"/>
          <w:marBottom w:val="0"/>
          <w:divBdr>
            <w:top w:val="none" w:sz="0" w:space="0" w:color="auto"/>
            <w:left w:val="none" w:sz="0" w:space="0" w:color="auto"/>
            <w:bottom w:val="none" w:sz="0" w:space="0" w:color="auto"/>
            <w:right w:val="none" w:sz="0" w:space="0" w:color="auto"/>
          </w:divBdr>
        </w:div>
        <w:div w:id="1223567495">
          <w:marLeft w:val="0"/>
          <w:marRight w:val="0"/>
          <w:marTop w:val="0"/>
          <w:marBottom w:val="0"/>
          <w:divBdr>
            <w:top w:val="none" w:sz="0" w:space="0" w:color="auto"/>
            <w:left w:val="none" w:sz="0" w:space="0" w:color="auto"/>
            <w:bottom w:val="none" w:sz="0" w:space="0" w:color="auto"/>
            <w:right w:val="none" w:sz="0" w:space="0" w:color="auto"/>
          </w:divBdr>
        </w:div>
        <w:div w:id="1633708773">
          <w:marLeft w:val="0"/>
          <w:marRight w:val="0"/>
          <w:marTop w:val="0"/>
          <w:marBottom w:val="0"/>
          <w:divBdr>
            <w:top w:val="none" w:sz="0" w:space="0" w:color="auto"/>
            <w:left w:val="none" w:sz="0" w:space="0" w:color="auto"/>
            <w:bottom w:val="none" w:sz="0" w:space="0" w:color="auto"/>
            <w:right w:val="none" w:sz="0" w:space="0" w:color="auto"/>
          </w:divBdr>
        </w:div>
        <w:div w:id="23872795">
          <w:marLeft w:val="0"/>
          <w:marRight w:val="0"/>
          <w:marTop w:val="0"/>
          <w:marBottom w:val="0"/>
          <w:divBdr>
            <w:top w:val="none" w:sz="0" w:space="0" w:color="auto"/>
            <w:left w:val="none" w:sz="0" w:space="0" w:color="auto"/>
            <w:bottom w:val="none" w:sz="0" w:space="0" w:color="auto"/>
            <w:right w:val="none" w:sz="0" w:space="0" w:color="auto"/>
          </w:divBdr>
        </w:div>
        <w:div w:id="1264806148">
          <w:marLeft w:val="0"/>
          <w:marRight w:val="0"/>
          <w:marTop w:val="0"/>
          <w:marBottom w:val="0"/>
          <w:divBdr>
            <w:top w:val="none" w:sz="0" w:space="0" w:color="auto"/>
            <w:left w:val="none" w:sz="0" w:space="0" w:color="auto"/>
            <w:bottom w:val="none" w:sz="0" w:space="0" w:color="auto"/>
            <w:right w:val="none" w:sz="0" w:space="0" w:color="auto"/>
          </w:divBdr>
        </w:div>
        <w:div w:id="1802460639">
          <w:marLeft w:val="0"/>
          <w:marRight w:val="0"/>
          <w:marTop w:val="0"/>
          <w:marBottom w:val="0"/>
          <w:divBdr>
            <w:top w:val="none" w:sz="0" w:space="0" w:color="auto"/>
            <w:left w:val="none" w:sz="0" w:space="0" w:color="auto"/>
            <w:bottom w:val="none" w:sz="0" w:space="0" w:color="auto"/>
            <w:right w:val="none" w:sz="0" w:space="0" w:color="auto"/>
          </w:divBdr>
        </w:div>
      </w:divsChild>
    </w:div>
    <w:div w:id="1417749419">
      <w:bodyDiv w:val="1"/>
      <w:marLeft w:val="0"/>
      <w:marRight w:val="0"/>
      <w:marTop w:val="0"/>
      <w:marBottom w:val="0"/>
      <w:divBdr>
        <w:top w:val="none" w:sz="0" w:space="0" w:color="auto"/>
        <w:left w:val="none" w:sz="0" w:space="0" w:color="auto"/>
        <w:bottom w:val="none" w:sz="0" w:space="0" w:color="auto"/>
        <w:right w:val="none" w:sz="0" w:space="0" w:color="auto"/>
      </w:divBdr>
    </w:div>
    <w:div w:id="1437676199">
      <w:bodyDiv w:val="1"/>
      <w:marLeft w:val="0"/>
      <w:marRight w:val="0"/>
      <w:marTop w:val="0"/>
      <w:marBottom w:val="0"/>
      <w:divBdr>
        <w:top w:val="none" w:sz="0" w:space="0" w:color="auto"/>
        <w:left w:val="none" w:sz="0" w:space="0" w:color="auto"/>
        <w:bottom w:val="none" w:sz="0" w:space="0" w:color="auto"/>
        <w:right w:val="none" w:sz="0" w:space="0" w:color="auto"/>
      </w:divBdr>
    </w:div>
    <w:div w:id="1453018991">
      <w:bodyDiv w:val="1"/>
      <w:marLeft w:val="0"/>
      <w:marRight w:val="0"/>
      <w:marTop w:val="0"/>
      <w:marBottom w:val="0"/>
      <w:divBdr>
        <w:top w:val="none" w:sz="0" w:space="0" w:color="auto"/>
        <w:left w:val="none" w:sz="0" w:space="0" w:color="auto"/>
        <w:bottom w:val="none" w:sz="0" w:space="0" w:color="auto"/>
        <w:right w:val="none" w:sz="0" w:space="0" w:color="auto"/>
      </w:divBdr>
    </w:div>
    <w:div w:id="1485582870">
      <w:bodyDiv w:val="1"/>
      <w:marLeft w:val="0"/>
      <w:marRight w:val="0"/>
      <w:marTop w:val="0"/>
      <w:marBottom w:val="0"/>
      <w:divBdr>
        <w:top w:val="none" w:sz="0" w:space="0" w:color="auto"/>
        <w:left w:val="none" w:sz="0" w:space="0" w:color="auto"/>
        <w:bottom w:val="none" w:sz="0" w:space="0" w:color="auto"/>
        <w:right w:val="none" w:sz="0" w:space="0" w:color="auto"/>
      </w:divBdr>
    </w:div>
    <w:div w:id="1505969801">
      <w:bodyDiv w:val="1"/>
      <w:marLeft w:val="0"/>
      <w:marRight w:val="0"/>
      <w:marTop w:val="0"/>
      <w:marBottom w:val="0"/>
      <w:divBdr>
        <w:top w:val="none" w:sz="0" w:space="0" w:color="auto"/>
        <w:left w:val="none" w:sz="0" w:space="0" w:color="auto"/>
        <w:bottom w:val="none" w:sz="0" w:space="0" w:color="auto"/>
        <w:right w:val="none" w:sz="0" w:space="0" w:color="auto"/>
      </w:divBdr>
    </w:div>
    <w:div w:id="1524247926">
      <w:bodyDiv w:val="1"/>
      <w:marLeft w:val="0"/>
      <w:marRight w:val="0"/>
      <w:marTop w:val="0"/>
      <w:marBottom w:val="0"/>
      <w:divBdr>
        <w:top w:val="none" w:sz="0" w:space="0" w:color="auto"/>
        <w:left w:val="none" w:sz="0" w:space="0" w:color="auto"/>
        <w:bottom w:val="none" w:sz="0" w:space="0" w:color="auto"/>
        <w:right w:val="none" w:sz="0" w:space="0" w:color="auto"/>
      </w:divBdr>
    </w:div>
    <w:div w:id="1573613820">
      <w:bodyDiv w:val="1"/>
      <w:marLeft w:val="0"/>
      <w:marRight w:val="0"/>
      <w:marTop w:val="0"/>
      <w:marBottom w:val="0"/>
      <w:divBdr>
        <w:top w:val="none" w:sz="0" w:space="0" w:color="auto"/>
        <w:left w:val="none" w:sz="0" w:space="0" w:color="auto"/>
        <w:bottom w:val="none" w:sz="0" w:space="0" w:color="auto"/>
        <w:right w:val="none" w:sz="0" w:space="0" w:color="auto"/>
      </w:divBdr>
    </w:div>
    <w:div w:id="1575385083">
      <w:bodyDiv w:val="1"/>
      <w:marLeft w:val="0"/>
      <w:marRight w:val="0"/>
      <w:marTop w:val="0"/>
      <w:marBottom w:val="0"/>
      <w:divBdr>
        <w:top w:val="none" w:sz="0" w:space="0" w:color="auto"/>
        <w:left w:val="none" w:sz="0" w:space="0" w:color="auto"/>
        <w:bottom w:val="none" w:sz="0" w:space="0" w:color="auto"/>
        <w:right w:val="none" w:sz="0" w:space="0" w:color="auto"/>
      </w:divBdr>
    </w:div>
    <w:div w:id="1626279684">
      <w:bodyDiv w:val="1"/>
      <w:marLeft w:val="0"/>
      <w:marRight w:val="0"/>
      <w:marTop w:val="0"/>
      <w:marBottom w:val="0"/>
      <w:divBdr>
        <w:top w:val="none" w:sz="0" w:space="0" w:color="auto"/>
        <w:left w:val="none" w:sz="0" w:space="0" w:color="auto"/>
        <w:bottom w:val="none" w:sz="0" w:space="0" w:color="auto"/>
        <w:right w:val="none" w:sz="0" w:space="0" w:color="auto"/>
      </w:divBdr>
    </w:div>
    <w:div w:id="1631669262">
      <w:bodyDiv w:val="1"/>
      <w:marLeft w:val="0"/>
      <w:marRight w:val="0"/>
      <w:marTop w:val="0"/>
      <w:marBottom w:val="0"/>
      <w:divBdr>
        <w:top w:val="none" w:sz="0" w:space="0" w:color="auto"/>
        <w:left w:val="none" w:sz="0" w:space="0" w:color="auto"/>
        <w:bottom w:val="none" w:sz="0" w:space="0" w:color="auto"/>
        <w:right w:val="none" w:sz="0" w:space="0" w:color="auto"/>
      </w:divBdr>
    </w:div>
    <w:div w:id="1632711853">
      <w:bodyDiv w:val="1"/>
      <w:marLeft w:val="0"/>
      <w:marRight w:val="0"/>
      <w:marTop w:val="0"/>
      <w:marBottom w:val="0"/>
      <w:divBdr>
        <w:top w:val="none" w:sz="0" w:space="0" w:color="auto"/>
        <w:left w:val="none" w:sz="0" w:space="0" w:color="auto"/>
        <w:bottom w:val="none" w:sz="0" w:space="0" w:color="auto"/>
        <w:right w:val="none" w:sz="0" w:space="0" w:color="auto"/>
      </w:divBdr>
    </w:div>
    <w:div w:id="1636985291">
      <w:bodyDiv w:val="1"/>
      <w:marLeft w:val="0"/>
      <w:marRight w:val="0"/>
      <w:marTop w:val="0"/>
      <w:marBottom w:val="0"/>
      <w:divBdr>
        <w:top w:val="none" w:sz="0" w:space="0" w:color="auto"/>
        <w:left w:val="none" w:sz="0" w:space="0" w:color="auto"/>
        <w:bottom w:val="none" w:sz="0" w:space="0" w:color="auto"/>
        <w:right w:val="none" w:sz="0" w:space="0" w:color="auto"/>
      </w:divBdr>
    </w:div>
    <w:div w:id="1639022317">
      <w:bodyDiv w:val="1"/>
      <w:marLeft w:val="0"/>
      <w:marRight w:val="0"/>
      <w:marTop w:val="0"/>
      <w:marBottom w:val="0"/>
      <w:divBdr>
        <w:top w:val="none" w:sz="0" w:space="0" w:color="auto"/>
        <w:left w:val="none" w:sz="0" w:space="0" w:color="auto"/>
        <w:bottom w:val="none" w:sz="0" w:space="0" w:color="auto"/>
        <w:right w:val="none" w:sz="0" w:space="0" w:color="auto"/>
      </w:divBdr>
    </w:div>
    <w:div w:id="1661494940">
      <w:bodyDiv w:val="1"/>
      <w:marLeft w:val="0"/>
      <w:marRight w:val="0"/>
      <w:marTop w:val="0"/>
      <w:marBottom w:val="0"/>
      <w:divBdr>
        <w:top w:val="none" w:sz="0" w:space="0" w:color="auto"/>
        <w:left w:val="none" w:sz="0" w:space="0" w:color="auto"/>
        <w:bottom w:val="none" w:sz="0" w:space="0" w:color="auto"/>
        <w:right w:val="none" w:sz="0" w:space="0" w:color="auto"/>
      </w:divBdr>
    </w:div>
    <w:div w:id="1709915795">
      <w:bodyDiv w:val="1"/>
      <w:marLeft w:val="0"/>
      <w:marRight w:val="0"/>
      <w:marTop w:val="0"/>
      <w:marBottom w:val="0"/>
      <w:divBdr>
        <w:top w:val="none" w:sz="0" w:space="0" w:color="auto"/>
        <w:left w:val="none" w:sz="0" w:space="0" w:color="auto"/>
        <w:bottom w:val="none" w:sz="0" w:space="0" w:color="auto"/>
        <w:right w:val="none" w:sz="0" w:space="0" w:color="auto"/>
      </w:divBdr>
    </w:div>
    <w:div w:id="1733844946">
      <w:bodyDiv w:val="1"/>
      <w:marLeft w:val="0"/>
      <w:marRight w:val="0"/>
      <w:marTop w:val="0"/>
      <w:marBottom w:val="0"/>
      <w:divBdr>
        <w:top w:val="none" w:sz="0" w:space="0" w:color="auto"/>
        <w:left w:val="none" w:sz="0" w:space="0" w:color="auto"/>
        <w:bottom w:val="none" w:sz="0" w:space="0" w:color="auto"/>
        <w:right w:val="none" w:sz="0" w:space="0" w:color="auto"/>
      </w:divBdr>
    </w:div>
    <w:div w:id="1755584331">
      <w:bodyDiv w:val="1"/>
      <w:marLeft w:val="0"/>
      <w:marRight w:val="0"/>
      <w:marTop w:val="0"/>
      <w:marBottom w:val="0"/>
      <w:divBdr>
        <w:top w:val="none" w:sz="0" w:space="0" w:color="auto"/>
        <w:left w:val="none" w:sz="0" w:space="0" w:color="auto"/>
        <w:bottom w:val="none" w:sz="0" w:space="0" w:color="auto"/>
        <w:right w:val="none" w:sz="0" w:space="0" w:color="auto"/>
      </w:divBdr>
    </w:div>
    <w:div w:id="1795098794">
      <w:bodyDiv w:val="1"/>
      <w:marLeft w:val="0"/>
      <w:marRight w:val="0"/>
      <w:marTop w:val="0"/>
      <w:marBottom w:val="0"/>
      <w:divBdr>
        <w:top w:val="none" w:sz="0" w:space="0" w:color="auto"/>
        <w:left w:val="none" w:sz="0" w:space="0" w:color="auto"/>
        <w:bottom w:val="none" w:sz="0" w:space="0" w:color="auto"/>
        <w:right w:val="none" w:sz="0" w:space="0" w:color="auto"/>
      </w:divBdr>
    </w:div>
    <w:div w:id="1796294270">
      <w:bodyDiv w:val="1"/>
      <w:marLeft w:val="0"/>
      <w:marRight w:val="0"/>
      <w:marTop w:val="0"/>
      <w:marBottom w:val="0"/>
      <w:divBdr>
        <w:top w:val="none" w:sz="0" w:space="0" w:color="auto"/>
        <w:left w:val="none" w:sz="0" w:space="0" w:color="auto"/>
        <w:bottom w:val="none" w:sz="0" w:space="0" w:color="auto"/>
        <w:right w:val="none" w:sz="0" w:space="0" w:color="auto"/>
      </w:divBdr>
    </w:div>
    <w:div w:id="1807116755">
      <w:bodyDiv w:val="1"/>
      <w:marLeft w:val="0"/>
      <w:marRight w:val="0"/>
      <w:marTop w:val="0"/>
      <w:marBottom w:val="0"/>
      <w:divBdr>
        <w:top w:val="none" w:sz="0" w:space="0" w:color="auto"/>
        <w:left w:val="none" w:sz="0" w:space="0" w:color="auto"/>
        <w:bottom w:val="none" w:sz="0" w:space="0" w:color="auto"/>
        <w:right w:val="none" w:sz="0" w:space="0" w:color="auto"/>
      </w:divBdr>
    </w:div>
    <w:div w:id="1825050857">
      <w:bodyDiv w:val="1"/>
      <w:marLeft w:val="0"/>
      <w:marRight w:val="0"/>
      <w:marTop w:val="0"/>
      <w:marBottom w:val="0"/>
      <w:divBdr>
        <w:top w:val="none" w:sz="0" w:space="0" w:color="auto"/>
        <w:left w:val="none" w:sz="0" w:space="0" w:color="auto"/>
        <w:bottom w:val="none" w:sz="0" w:space="0" w:color="auto"/>
        <w:right w:val="none" w:sz="0" w:space="0" w:color="auto"/>
      </w:divBdr>
    </w:div>
    <w:div w:id="1832062531">
      <w:bodyDiv w:val="1"/>
      <w:marLeft w:val="0"/>
      <w:marRight w:val="0"/>
      <w:marTop w:val="0"/>
      <w:marBottom w:val="0"/>
      <w:divBdr>
        <w:top w:val="none" w:sz="0" w:space="0" w:color="auto"/>
        <w:left w:val="none" w:sz="0" w:space="0" w:color="auto"/>
        <w:bottom w:val="none" w:sz="0" w:space="0" w:color="auto"/>
        <w:right w:val="none" w:sz="0" w:space="0" w:color="auto"/>
      </w:divBdr>
    </w:div>
    <w:div w:id="1837375965">
      <w:bodyDiv w:val="1"/>
      <w:marLeft w:val="0"/>
      <w:marRight w:val="0"/>
      <w:marTop w:val="0"/>
      <w:marBottom w:val="0"/>
      <w:divBdr>
        <w:top w:val="none" w:sz="0" w:space="0" w:color="auto"/>
        <w:left w:val="none" w:sz="0" w:space="0" w:color="auto"/>
        <w:bottom w:val="none" w:sz="0" w:space="0" w:color="auto"/>
        <w:right w:val="none" w:sz="0" w:space="0" w:color="auto"/>
      </w:divBdr>
    </w:div>
    <w:div w:id="1988128695">
      <w:bodyDiv w:val="1"/>
      <w:marLeft w:val="0"/>
      <w:marRight w:val="0"/>
      <w:marTop w:val="0"/>
      <w:marBottom w:val="0"/>
      <w:divBdr>
        <w:top w:val="none" w:sz="0" w:space="0" w:color="auto"/>
        <w:left w:val="none" w:sz="0" w:space="0" w:color="auto"/>
        <w:bottom w:val="none" w:sz="0" w:space="0" w:color="auto"/>
        <w:right w:val="none" w:sz="0" w:space="0" w:color="auto"/>
      </w:divBdr>
    </w:div>
    <w:div w:id="2007323005">
      <w:bodyDiv w:val="1"/>
      <w:marLeft w:val="0"/>
      <w:marRight w:val="0"/>
      <w:marTop w:val="0"/>
      <w:marBottom w:val="0"/>
      <w:divBdr>
        <w:top w:val="none" w:sz="0" w:space="0" w:color="auto"/>
        <w:left w:val="none" w:sz="0" w:space="0" w:color="auto"/>
        <w:bottom w:val="none" w:sz="0" w:space="0" w:color="auto"/>
        <w:right w:val="none" w:sz="0" w:space="0" w:color="auto"/>
      </w:divBdr>
    </w:div>
    <w:div w:id="2080594487">
      <w:bodyDiv w:val="1"/>
      <w:marLeft w:val="0"/>
      <w:marRight w:val="0"/>
      <w:marTop w:val="0"/>
      <w:marBottom w:val="0"/>
      <w:divBdr>
        <w:top w:val="none" w:sz="0" w:space="0" w:color="auto"/>
        <w:left w:val="none" w:sz="0" w:space="0" w:color="auto"/>
        <w:bottom w:val="none" w:sz="0" w:space="0" w:color="auto"/>
        <w:right w:val="none" w:sz="0" w:space="0" w:color="auto"/>
      </w:divBdr>
    </w:div>
    <w:div w:id="2109957574">
      <w:bodyDiv w:val="1"/>
      <w:marLeft w:val="0"/>
      <w:marRight w:val="0"/>
      <w:marTop w:val="0"/>
      <w:marBottom w:val="0"/>
      <w:divBdr>
        <w:top w:val="none" w:sz="0" w:space="0" w:color="auto"/>
        <w:left w:val="none" w:sz="0" w:space="0" w:color="auto"/>
        <w:bottom w:val="none" w:sz="0" w:space="0" w:color="auto"/>
        <w:right w:val="none" w:sz="0" w:space="0" w:color="auto"/>
      </w:divBdr>
    </w:div>
    <w:div w:id="2124155128">
      <w:bodyDiv w:val="1"/>
      <w:marLeft w:val="0"/>
      <w:marRight w:val="0"/>
      <w:marTop w:val="0"/>
      <w:marBottom w:val="0"/>
      <w:divBdr>
        <w:top w:val="none" w:sz="0" w:space="0" w:color="auto"/>
        <w:left w:val="none" w:sz="0" w:space="0" w:color="auto"/>
        <w:bottom w:val="none" w:sz="0" w:space="0" w:color="auto"/>
        <w:right w:val="none" w:sz="0" w:space="0" w:color="auto"/>
      </w:divBdr>
    </w:div>
    <w:div w:id="21357114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outbreaks@georgetown.edu" TargetMode="External"/><Relationship Id="rId13" Type="http://schemas.openxmlformats.org/officeDocument/2006/relationships/hyperlink" Target="https://github.com/nytimes/covid-19-data" TargetMode="External"/><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info@talusanalytics.com" TargetMode="External"/><Relationship Id="rId1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hyperlink" Target="https://alhill.shinyapps.io/COVID19seir/" TargetMode="External"/><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reativecommons.org/licenses/by/4.0/" TargetMode="External"/><Relationship Id="rId5" Type="http://schemas.openxmlformats.org/officeDocument/2006/relationships/webSettings" Target="webSettings.xml"/><Relationship Id="rId15" Type="http://schemas.openxmlformats.org/officeDocument/2006/relationships/hyperlink" Target="https://covidactnow.org/resources" TargetMode="External"/><Relationship Id="rId23" Type="http://schemas.openxmlformats.org/officeDocument/2006/relationships/theme" Target="theme/theme1.xml"/><Relationship Id="rId10" Type="http://schemas.openxmlformats.org/officeDocument/2006/relationships/hyperlink" Target="mailto:info@talusanalytics.com"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mailto:" TargetMode="External"/><Relationship Id="rId14" Type="http://schemas.openxmlformats.org/officeDocument/2006/relationships/hyperlink" Target="https://github.com/CSSEGISandData/COVID-19" TargetMode="External"/><Relationship Id="rId22" Type="http://schemas.microsoft.com/office/2011/relationships/people" Target="people.xml"/></Relationships>
</file>

<file path=word/_rels/endnotes.xml.rels><?xml version="1.0" encoding="UTF-8" standalone="yes"?>
<Relationships xmlns="http://schemas.openxmlformats.org/package/2006/relationships"><Relationship Id="rId8" Type="http://schemas.openxmlformats.org/officeDocument/2006/relationships/hyperlink" Target="https://www.imperial.ac.uk/media/imperial-college/medicine/sph/ide/gida-fellowships/Imperial-College-COVID19-NPI-modelling-16-03-2020.pdf" TargetMode="External"/><Relationship Id="rId3" Type="http://schemas.openxmlformats.org/officeDocument/2006/relationships/hyperlink" Target="https://www.medrxiv.org/content/10.1101/2020.06.20.20134387v1" TargetMode="External"/><Relationship Id="rId7" Type="http://schemas.openxmlformats.org/officeDocument/2006/relationships/hyperlink" Target="https://www.thelancet.com/journals/lancet/article/PIIS0140-6736(20)31189-2/fulltext" TargetMode="External"/><Relationship Id="rId2" Type="http://schemas.openxmlformats.org/officeDocument/2006/relationships/hyperlink" Target="https://rt.live/" TargetMode="External"/><Relationship Id="rId1" Type="http://schemas.openxmlformats.org/officeDocument/2006/relationships/hyperlink" Target="https://alhill.shinyapps.io/COVID19seir/" TargetMode="External"/><Relationship Id="rId6" Type="http://schemas.openxmlformats.org/officeDocument/2006/relationships/hyperlink" Target="https://www.cdc.gov/coronavirus/2019-ncov/hcp/clinical-guidance-management-patients.html" TargetMode="External"/><Relationship Id="rId5" Type="http://schemas.openxmlformats.org/officeDocument/2006/relationships/hyperlink" Target="https://www.imperial.ac.uk/media/imperial-college/medicine/sph/ide/gida-fellowships/Imperial-College-COVID19-NPI-modelling-16-03-2020.pdf" TargetMode="External"/><Relationship Id="rId4" Type="http://schemas.openxmlformats.org/officeDocument/2006/relationships/hyperlink" Target="https://www.medrxiv.org/content/10.1101/2020.07.02.20145052v1" TargetMode="External"/><Relationship Id="rId9" Type="http://schemas.openxmlformats.org/officeDocument/2006/relationships/hyperlink" Target="https://www.ecdc.europa.eu/en/covid-19/latest-evidence/clinical"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13F0C8-D4D0-0248-AEBF-F6B2B60DB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12</Pages>
  <Words>4104</Words>
  <Characters>23393</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Zimmerman</cp:lastModifiedBy>
  <cp:revision>4</cp:revision>
  <dcterms:created xsi:type="dcterms:W3CDTF">2021-08-05T22:05:00Z</dcterms:created>
  <dcterms:modified xsi:type="dcterms:W3CDTF">2021-08-10T23:30:00Z</dcterms:modified>
</cp:coreProperties>
</file>